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2516C" w14:textId="77777777" w:rsidR="00EF1F32" w:rsidRDefault="00EF1F32" w:rsidP="00A92997">
      <w:pPr>
        <w:pStyle w:val="Title"/>
        <w:spacing w:before="100" w:beforeAutospacing="1" w:after="100" w:afterAutospacing="1"/>
        <w:rPr>
          <w:ins w:id="0" w:author="ThinkPad" w:date="2021-06-17T01:47:00Z"/>
          <w:bCs w:val="0"/>
        </w:rPr>
      </w:pPr>
      <w:ins w:id="1" w:author="ThinkPad" w:date="2021-06-17T01:47:00Z">
        <w:r>
          <w:rPr>
            <w:bCs w:val="0"/>
          </w:rPr>
          <w:t>15</w:t>
        </w:r>
      </w:ins>
    </w:p>
    <w:p w14:paraId="1281A2D9" w14:textId="5F7D5A69" w:rsidR="00BE063D" w:rsidRPr="00A92997" w:rsidRDefault="00F13AD0" w:rsidP="00A92997">
      <w:pPr>
        <w:pStyle w:val="Title"/>
        <w:spacing w:before="100" w:beforeAutospacing="1" w:after="100" w:afterAutospacing="1"/>
        <w:rPr>
          <w:bCs w:val="0"/>
        </w:rPr>
      </w:pPr>
      <w:bookmarkStart w:id="2" w:name="_GoBack"/>
      <w:bookmarkEnd w:id="2"/>
      <w:r>
        <w:rPr>
          <w:bCs w:val="0"/>
        </w:rPr>
        <w:t>Faculty Directory for Multi Universities</w:t>
      </w:r>
    </w:p>
    <w:p w14:paraId="4AC8176A" w14:textId="03CBE07F" w:rsidR="004A37EA" w:rsidRPr="00F13AD0" w:rsidRDefault="00BE063D" w:rsidP="00F13AD0">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79371E2A" w14:textId="77777777" w:rsidR="00B27BBE" w:rsidRPr="00B27BBE" w:rsidRDefault="00B27BBE" w:rsidP="00F13AD0">
      <w:pPr>
        <w:pStyle w:val="Title"/>
        <w:spacing w:before="100" w:beforeAutospacing="1" w:after="100" w:afterAutospacing="1"/>
        <w:ind w:firstLine="28"/>
        <w:jc w:val="righ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EF1F32"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4pt;height:97.05pt">
            <v:imagedata r:id="rId8"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0040D39D"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Group Id: </w:t>
      </w:r>
      <w:r w:rsidR="00F13AD0" w:rsidRPr="00F13AD0">
        <w:rPr>
          <w:rFonts w:ascii="Arial" w:hAnsi="Arial" w:cs="Arial"/>
          <w:b/>
        </w:rPr>
        <w:t>S21025A8D8 (BC180404438)</w:t>
      </w:r>
    </w:p>
    <w:p w14:paraId="13043874" w14:textId="256CE8B6" w:rsidR="00FE6CCD" w:rsidRPr="00FE6CCD" w:rsidRDefault="00F13AD0" w:rsidP="00FE6CCD">
      <w:pPr>
        <w:spacing w:before="100" w:beforeAutospacing="1" w:after="100" w:afterAutospacing="1"/>
        <w:rPr>
          <w:rFonts w:ascii="Arial" w:hAnsi="Arial" w:cs="Arial"/>
          <w:b/>
        </w:rPr>
      </w:pPr>
      <w:r>
        <w:rPr>
          <w:rFonts w:ascii="Arial" w:hAnsi="Arial" w:cs="Arial"/>
          <w:b/>
        </w:rPr>
        <w:t>Supervisor Name:</w:t>
      </w:r>
      <w:r w:rsidRPr="00F13AD0">
        <w:rPr>
          <w:rFonts w:ascii="Arial" w:hAnsi="Arial" w:cs="Arial"/>
          <w:b/>
        </w:rPr>
        <w:tab/>
        <w:t>Saima Jamil</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headerReference w:type="default" r:id="rId9"/>
          <w:footerReference w:type="default" r:id="rId10"/>
          <w:pgSz w:w="12240" w:h="15840"/>
          <w:pgMar w:top="1440" w:right="1800" w:bottom="1440" w:left="1800" w:header="720" w:footer="720" w:gutter="0"/>
          <w:cols w:space="720"/>
          <w:docGrid w:linePitch="360"/>
        </w:sectPr>
      </w:pPr>
    </w:p>
    <w:p w14:paraId="7B9904C2" w14:textId="77777777" w:rsidR="004D5B01" w:rsidRDefault="004D5B01" w:rsidP="003E0DAF">
      <w:pPr>
        <w:jc w:val="center"/>
        <w:rPr>
          <w:b/>
          <w:bCs/>
          <w:sz w:val="36"/>
          <w:szCs w:val="36"/>
        </w:rPr>
      </w:pPr>
    </w:p>
    <w:p w14:paraId="38588B07" w14:textId="77777777" w:rsidR="004D5B01" w:rsidRDefault="004D5B01" w:rsidP="003E0DAF">
      <w:pPr>
        <w:jc w:val="center"/>
        <w:rPr>
          <w:b/>
          <w:bCs/>
          <w:sz w:val="36"/>
          <w:szCs w:val="36"/>
        </w:rPr>
      </w:pPr>
    </w:p>
    <w:p w14:paraId="37DA4B75" w14:textId="77777777" w:rsidR="004D5B01" w:rsidRDefault="004D5B01" w:rsidP="003E0DAF">
      <w:pPr>
        <w:jc w:val="center"/>
        <w:rPr>
          <w:b/>
          <w:bCs/>
          <w:sz w:val="36"/>
          <w:szCs w:val="36"/>
        </w:rPr>
      </w:pPr>
    </w:p>
    <w:p w14:paraId="4C8D9F05" w14:textId="77777777" w:rsidR="004D5B01" w:rsidRDefault="004D5B01" w:rsidP="003E0DAF">
      <w:pPr>
        <w:jc w:val="center"/>
        <w:rPr>
          <w:b/>
          <w:bCs/>
          <w:sz w:val="36"/>
          <w:szCs w:val="36"/>
        </w:rPr>
      </w:pPr>
    </w:p>
    <w:p w14:paraId="701A62A6" w14:textId="77777777" w:rsidR="004D5B01" w:rsidRDefault="004D5B01" w:rsidP="003E0DAF">
      <w:pPr>
        <w:jc w:val="center"/>
        <w:rPr>
          <w:b/>
          <w:bCs/>
          <w:sz w:val="36"/>
          <w:szCs w:val="36"/>
        </w:rPr>
      </w:pPr>
    </w:p>
    <w:p w14:paraId="3F47605B" w14:textId="77777777" w:rsidR="004D5B01" w:rsidRDefault="004D5B01" w:rsidP="003E0DAF">
      <w:pPr>
        <w:jc w:val="center"/>
        <w:rPr>
          <w:b/>
          <w:bCs/>
          <w:sz w:val="36"/>
          <w:szCs w:val="36"/>
        </w:rPr>
      </w:pPr>
    </w:p>
    <w:p w14:paraId="0A745A32" w14:textId="77777777" w:rsidR="003E0DAF" w:rsidRPr="004E5B42" w:rsidRDefault="003E0DAF" w:rsidP="003E0DAF">
      <w:pPr>
        <w:jc w:val="center"/>
        <w:rPr>
          <w:b/>
          <w:bCs/>
          <w:sz w:val="36"/>
          <w:szCs w:val="36"/>
        </w:rPr>
      </w:pPr>
      <w:r w:rsidRPr="004E5B42">
        <w:rPr>
          <w:b/>
          <w:bCs/>
          <w:sz w:val="36"/>
          <w:szCs w:val="36"/>
        </w:rPr>
        <w:t>Revision History</w:t>
      </w:r>
    </w:p>
    <w:p w14:paraId="63560272" w14:textId="77777777" w:rsidR="003E0DAF" w:rsidRDefault="003E0DAF"/>
    <w:p w14:paraId="75A8CC04" w14:textId="77777777" w:rsidR="003E0DAF" w:rsidRDefault="003E0DAF"/>
    <w:tbl>
      <w:tblPr>
        <w:tblW w:w="8745" w:type="dxa"/>
        <w:jc w:val="center"/>
        <w:tblLook w:val="04A0" w:firstRow="1" w:lastRow="0" w:firstColumn="1" w:lastColumn="0" w:noHBand="0" w:noVBand="1"/>
      </w:tblPr>
      <w:tblGrid>
        <w:gridCol w:w="2085"/>
        <w:gridCol w:w="1080"/>
        <w:gridCol w:w="3420"/>
        <w:gridCol w:w="2160"/>
      </w:tblGrid>
      <w:tr w:rsidR="003D2767" w14:paraId="3BF546C1" w14:textId="77777777" w:rsidTr="00E4137B">
        <w:trPr>
          <w:trHeight w:val="630"/>
          <w:jc w:val="center"/>
        </w:trPr>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406741" w14:textId="77777777" w:rsidR="003D2767" w:rsidRDefault="003D2767">
            <w:pPr>
              <w:jc w:val="center"/>
              <w:rPr>
                <w:b/>
                <w:bCs/>
                <w:color w:val="000000"/>
              </w:rPr>
            </w:pPr>
            <w:r>
              <w:rPr>
                <w:b/>
                <w:bCs/>
                <w:color w:val="000000"/>
              </w:rPr>
              <w:t>Date (dd/mm/yyyy)</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7CC61615" w14:textId="77777777" w:rsidR="003D2767" w:rsidRDefault="003D2767">
            <w:pPr>
              <w:jc w:val="center"/>
              <w:rPr>
                <w:b/>
                <w:bCs/>
                <w:color w:val="000000"/>
              </w:rPr>
            </w:pPr>
            <w:r>
              <w:rPr>
                <w:b/>
                <w:bCs/>
                <w:color w:val="000000"/>
              </w:rPr>
              <w:t>Version</w:t>
            </w:r>
          </w:p>
        </w:tc>
        <w:tc>
          <w:tcPr>
            <w:tcW w:w="3420" w:type="dxa"/>
            <w:tcBorders>
              <w:top w:val="single" w:sz="4" w:space="0" w:color="auto"/>
              <w:left w:val="nil"/>
              <w:bottom w:val="single" w:sz="4" w:space="0" w:color="auto"/>
              <w:right w:val="single" w:sz="4" w:space="0" w:color="auto"/>
            </w:tcBorders>
            <w:shd w:val="clear" w:color="auto" w:fill="auto"/>
            <w:vAlign w:val="center"/>
            <w:hideMark/>
          </w:tcPr>
          <w:p w14:paraId="564A0C01" w14:textId="77777777" w:rsidR="003D2767" w:rsidRDefault="003D2767">
            <w:pPr>
              <w:jc w:val="center"/>
              <w:rPr>
                <w:b/>
                <w:bCs/>
                <w:color w:val="000000"/>
              </w:rPr>
            </w:pPr>
            <w:r>
              <w:rPr>
                <w:b/>
                <w:bCs/>
                <w:color w:val="000000"/>
              </w:rPr>
              <w:t>Description</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71BB5D40" w14:textId="77777777" w:rsidR="003D2767" w:rsidRDefault="003D2767">
            <w:pPr>
              <w:jc w:val="center"/>
              <w:rPr>
                <w:b/>
                <w:bCs/>
                <w:color w:val="000000"/>
              </w:rPr>
            </w:pPr>
            <w:r>
              <w:rPr>
                <w:b/>
                <w:bCs/>
                <w:color w:val="000000"/>
              </w:rPr>
              <w:t>Author</w:t>
            </w:r>
          </w:p>
        </w:tc>
      </w:tr>
      <w:tr w:rsidR="003D2767" w14:paraId="142FCB7D" w14:textId="77777777" w:rsidTr="00E4137B">
        <w:trPr>
          <w:trHeight w:val="5480"/>
          <w:jc w:val="center"/>
        </w:trPr>
        <w:tc>
          <w:tcPr>
            <w:tcW w:w="2085" w:type="dxa"/>
            <w:tcBorders>
              <w:top w:val="nil"/>
              <w:left w:val="single" w:sz="4" w:space="0" w:color="auto"/>
              <w:bottom w:val="single" w:sz="4" w:space="0" w:color="auto"/>
              <w:right w:val="single" w:sz="4" w:space="0" w:color="auto"/>
            </w:tcBorders>
            <w:shd w:val="clear" w:color="auto" w:fill="auto"/>
            <w:vAlign w:val="center"/>
            <w:hideMark/>
          </w:tcPr>
          <w:p w14:paraId="4BA8202C" w14:textId="77777777" w:rsidR="003D2767" w:rsidRPr="003D2767" w:rsidRDefault="003D2767">
            <w:pPr>
              <w:jc w:val="center"/>
              <w:rPr>
                <w:rFonts w:ascii="Arial" w:hAnsi="Arial" w:cs="Arial"/>
                <w:b/>
                <w:color w:val="000000"/>
                <w:sz w:val="22"/>
                <w:szCs w:val="20"/>
              </w:rPr>
            </w:pPr>
            <w:r w:rsidRPr="003D2767">
              <w:rPr>
                <w:rFonts w:ascii="Arial" w:hAnsi="Arial" w:cs="Arial"/>
                <w:b/>
                <w:color w:val="000000"/>
                <w:sz w:val="22"/>
                <w:szCs w:val="20"/>
              </w:rPr>
              <w:t>25/05/2021</w:t>
            </w:r>
          </w:p>
        </w:tc>
        <w:tc>
          <w:tcPr>
            <w:tcW w:w="1080" w:type="dxa"/>
            <w:tcBorders>
              <w:top w:val="nil"/>
              <w:left w:val="nil"/>
              <w:bottom w:val="single" w:sz="4" w:space="0" w:color="auto"/>
              <w:right w:val="single" w:sz="4" w:space="0" w:color="auto"/>
            </w:tcBorders>
            <w:shd w:val="clear" w:color="auto" w:fill="auto"/>
            <w:vAlign w:val="center"/>
            <w:hideMark/>
          </w:tcPr>
          <w:p w14:paraId="0BE70B75" w14:textId="77777777" w:rsidR="003D2767" w:rsidRPr="003D2767" w:rsidRDefault="003D2767">
            <w:pPr>
              <w:jc w:val="center"/>
              <w:rPr>
                <w:rFonts w:ascii="Arial" w:hAnsi="Arial" w:cs="Arial"/>
                <w:b/>
                <w:color w:val="000000"/>
                <w:sz w:val="22"/>
                <w:szCs w:val="20"/>
              </w:rPr>
            </w:pPr>
            <w:r w:rsidRPr="003D2767">
              <w:rPr>
                <w:rFonts w:ascii="Arial" w:hAnsi="Arial" w:cs="Arial"/>
                <w:b/>
                <w:color w:val="000000"/>
                <w:sz w:val="22"/>
                <w:szCs w:val="20"/>
              </w:rPr>
              <w:t>1</w:t>
            </w:r>
          </w:p>
        </w:tc>
        <w:tc>
          <w:tcPr>
            <w:tcW w:w="3420" w:type="dxa"/>
            <w:tcBorders>
              <w:top w:val="nil"/>
              <w:left w:val="nil"/>
              <w:bottom w:val="single" w:sz="4" w:space="0" w:color="auto"/>
              <w:right w:val="single" w:sz="4" w:space="0" w:color="auto"/>
            </w:tcBorders>
            <w:shd w:val="clear" w:color="auto" w:fill="auto"/>
            <w:vAlign w:val="center"/>
            <w:hideMark/>
          </w:tcPr>
          <w:p w14:paraId="39AF4851" w14:textId="21F7A28C" w:rsidR="003D2767" w:rsidRDefault="003D2767">
            <w:pPr>
              <w:rPr>
                <w:color w:val="000000"/>
              </w:rPr>
            </w:pPr>
            <w:r>
              <w:rPr>
                <w:color w:val="000000"/>
                <w:szCs w:val="20"/>
              </w:rPr>
              <w:t xml:space="preserve">The purpose for this report is to give a </w:t>
            </w:r>
            <w:r w:rsidR="007D2A6B">
              <w:rPr>
                <w:color w:val="000000"/>
                <w:szCs w:val="20"/>
              </w:rPr>
              <w:t>point-by-point</w:t>
            </w:r>
            <w:r>
              <w:rPr>
                <w:color w:val="000000"/>
                <w:szCs w:val="20"/>
              </w:rPr>
              <w:t xml:space="preserve"> portrayal of the prerequisites and to examine the necessities for the undertaking of "Designing and Development of Faculty Directory for Multi Universities)".</w:t>
            </w:r>
            <w:r>
              <w:rPr>
                <w:color w:val="000000"/>
                <w:szCs w:val="20"/>
              </w:rPr>
              <w:br/>
            </w:r>
            <w:r>
              <w:rPr>
                <w:color w:val="000000"/>
                <w:szCs w:val="20"/>
              </w:rPr>
              <w:br/>
              <w:t>This phase drills down into details on the requirements and documents them thoroughly. It uses several different methods and sources to find and collect data.</w:t>
            </w:r>
          </w:p>
        </w:tc>
        <w:tc>
          <w:tcPr>
            <w:tcW w:w="2160" w:type="dxa"/>
            <w:tcBorders>
              <w:top w:val="nil"/>
              <w:left w:val="nil"/>
              <w:bottom w:val="single" w:sz="4" w:space="0" w:color="auto"/>
              <w:right w:val="single" w:sz="4" w:space="0" w:color="auto"/>
            </w:tcBorders>
            <w:shd w:val="clear" w:color="auto" w:fill="auto"/>
            <w:vAlign w:val="center"/>
            <w:hideMark/>
          </w:tcPr>
          <w:p w14:paraId="147629D7" w14:textId="77777777" w:rsidR="003D2767" w:rsidRPr="003D2767" w:rsidRDefault="003D2767">
            <w:pPr>
              <w:jc w:val="center"/>
              <w:rPr>
                <w:rFonts w:ascii="Arial" w:hAnsi="Arial" w:cs="Arial"/>
                <w:b/>
                <w:color w:val="000000"/>
                <w:szCs w:val="20"/>
              </w:rPr>
            </w:pPr>
            <w:r w:rsidRPr="003D2767">
              <w:rPr>
                <w:rFonts w:ascii="Arial" w:hAnsi="Arial" w:cs="Arial"/>
                <w:b/>
                <w:color w:val="000000"/>
                <w:sz w:val="22"/>
                <w:szCs w:val="20"/>
              </w:rPr>
              <w:t>BC180404438</w:t>
            </w:r>
          </w:p>
        </w:tc>
      </w:tr>
    </w:tbl>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5F97A909" w14:textId="77777777" w:rsidR="004D5B01" w:rsidRDefault="004D5B01" w:rsidP="004D5B01">
      <w:pPr>
        <w:rPr>
          <w:b/>
          <w:sz w:val="36"/>
          <w:szCs w:val="36"/>
          <w:u w:val="single"/>
        </w:rPr>
      </w:pPr>
    </w:p>
    <w:p w14:paraId="53F8E0DA" w14:textId="77777777" w:rsidR="003E0DAF" w:rsidRPr="004E5B42" w:rsidRDefault="003E0DAF" w:rsidP="004D5B01">
      <w:pPr>
        <w:jc w:val="center"/>
        <w:rPr>
          <w:b/>
          <w:bCs/>
          <w:sz w:val="34"/>
          <w:szCs w:val="28"/>
        </w:rPr>
      </w:pPr>
      <w:r w:rsidRPr="004E5B42">
        <w:rPr>
          <w:b/>
          <w:sz w:val="36"/>
          <w:szCs w:val="36"/>
          <w:u w:val="single"/>
        </w:rPr>
        <w:lastRenderedPageBreak/>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3F4D2853" w:rsidR="00A4083A" w:rsidRPr="002059D0" w:rsidRDefault="002059D0" w:rsidP="000E48C2">
      <w:pPr>
        <w:numPr>
          <w:ilvl w:val="0"/>
          <w:numId w:val="1"/>
        </w:numPr>
        <w:spacing w:line="720" w:lineRule="auto"/>
        <w:rPr>
          <w:rStyle w:val="Hyperlink"/>
        </w:rPr>
      </w:pPr>
      <w:r>
        <w:fldChar w:fldCharType="begin"/>
      </w:r>
      <w:r>
        <w:instrText xml:space="preserve"> HYPERLINK  \l "Scope" \t "_top" </w:instrText>
      </w:r>
      <w:r>
        <w:fldChar w:fldCharType="separate"/>
      </w:r>
      <w:r w:rsidR="00A4083A" w:rsidRPr="002059D0">
        <w:rPr>
          <w:rStyle w:val="Hyperlink"/>
        </w:rPr>
        <w:t>Scope (of the project)</w:t>
      </w:r>
      <w:r w:rsidR="00F90735" w:rsidRPr="002059D0">
        <w:rPr>
          <w:rStyle w:val="Hyperlink"/>
        </w:rPr>
        <w:tab/>
      </w:r>
      <w:r w:rsidR="00F90735" w:rsidRPr="002059D0">
        <w:rPr>
          <w:rStyle w:val="Hyperlink"/>
        </w:rPr>
        <w:tab/>
      </w:r>
      <w:r w:rsidR="00F90735" w:rsidRPr="002059D0">
        <w:rPr>
          <w:rStyle w:val="Hyperlink"/>
        </w:rPr>
        <w:tab/>
      </w:r>
      <w:r w:rsidR="00F90735" w:rsidRPr="002059D0">
        <w:rPr>
          <w:rStyle w:val="Hyperlink"/>
        </w:rPr>
        <w:tab/>
      </w:r>
      <w:r w:rsidR="00F90735" w:rsidRPr="002059D0">
        <w:rPr>
          <w:rStyle w:val="Hyperlink"/>
        </w:rPr>
        <w:tab/>
      </w:r>
      <w:r w:rsidR="00F90735" w:rsidRPr="002059D0">
        <w:rPr>
          <w:rStyle w:val="Hyperlink"/>
        </w:rPr>
        <w:tab/>
      </w:r>
      <w:r w:rsidR="000E48C2" w:rsidRPr="002059D0">
        <w:rPr>
          <w:rStyle w:val="Hyperlink"/>
        </w:rPr>
        <w:tab/>
      </w:r>
      <w:r w:rsidR="00F90735" w:rsidRPr="002059D0">
        <w:rPr>
          <w:rStyle w:val="Hyperlink"/>
        </w:rPr>
        <w:tab/>
        <w:t xml:space="preserve">page # </w:t>
      </w:r>
      <w:r w:rsidR="00FD70AB" w:rsidRPr="002059D0">
        <w:rPr>
          <w:rStyle w:val="Hyperlink"/>
        </w:rPr>
        <w:t>4</w:t>
      </w:r>
    </w:p>
    <w:p w14:paraId="3296D1DE" w14:textId="27F6E964" w:rsidR="00A4083A" w:rsidRPr="00C615AB" w:rsidRDefault="002059D0" w:rsidP="000E48C2">
      <w:pPr>
        <w:numPr>
          <w:ilvl w:val="0"/>
          <w:numId w:val="1"/>
        </w:numPr>
        <w:spacing w:line="720" w:lineRule="auto"/>
        <w:rPr>
          <w:u w:val="single"/>
        </w:rPr>
      </w:pPr>
      <w:r>
        <w:fldChar w:fldCharType="end"/>
      </w:r>
      <w:hyperlink w:anchor="Requirements" w:history="1">
        <w:r w:rsidR="00A4083A" w:rsidRPr="00FD70AB">
          <w:rPr>
            <w:rStyle w:val="Hyperlink"/>
          </w:rPr>
          <w:t>Functional Requirements</w:t>
        </w:r>
        <w:r w:rsidR="00F735CD" w:rsidRPr="00FD70AB">
          <w:rPr>
            <w:rStyle w:val="Hyperlink"/>
          </w:rPr>
          <w:t xml:space="preserve"> </w:t>
        </w:r>
        <w:r w:rsidR="00FD70AB" w:rsidRPr="00FD70AB">
          <w:rPr>
            <w:rStyle w:val="Hyperlink"/>
          </w:rPr>
          <w:t>Non-Functional</w:t>
        </w:r>
        <w:r w:rsidR="00F735CD" w:rsidRPr="00FD70AB">
          <w:rPr>
            <w:rStyle w:val="Hyperlink"/>
          </w:rPr>
          <w:t xml:space="preserve"> requirements</w:t>
        </w:r>
        <w:r w:rsidR="00F90735" w:rsidRPr="00FD70AB">
          <w:rPr>
            <w:rStyle w:val="Hyperlink"/>
          </w:rPr>
          <w:tab/>
        </w:r>
        <w:r w:rsidR="000E48C2" w:rsidRPr="00FD70AB">
          <w:rPr>
            <w:rStyle w:val="Hyperlink"/>
          </w:rPr>
          <w:tab/>
        </w:r>
        <w:r w:rsidR="00F90735" w:rsidRPr="00FD70AB">
          <w:rPr>
            <w:rStyle w:val="Hyperlink"/>
          </w:rPr>
          <w:tab/>
          <w:t xml:space="preserve">page # </w:t>
        </w:r>
        <w:r w:rsidR="00FD70AB" w:rsidRPr="00FD70AB">
          <w:rPr>
            <w:rStyle w:val="Hyperlink"/>
          </w:rPr>
          <w:t>5</w:t>
        </w:r>
      </w:hyperlink>
    </w:p>
    <w:p w14:paraId="5EFDEE90" w14:textId="273A8C8C" w:rsidR="00A4083A" w:rsidRPr="00FD70AB" w:rsidRDefault="00FD70AB" w:rsidP="000E48C2">
      <w:pPr>
        <w:numPr>
          <w:ilvl w:val="0"/>
          <w:numId w:val="1"/>
        </w:numPr>
        <w:spacing w:line="720" w:lineRule="auto"/>
        <w:rPr>
          <w:rStyle w:val="Hyperlink"/>
        </w:rPr>
      </w:pPr>
      <w:r>
        <w:fldChar w:fldCharType="begin"/>
      </w:r>
      <w:r>
        <w:instrText xml:space="preserve"> HYPERLINK  \l "UseCase" </w:instrText>
      </w:r>
      <w:r>
        <w:fldChar w:fldCharType="separate"/>
      </w:r>
      <w:r w:rsidR="00A4083A" w:rsidRPr="00FD70AB">
        <w:rPr>
          <w:rStyle w:val="Hyperlink"/>
        </w:rPr>
        <w:t>Use Case Diagram</w:t>
      </w:r>
      <w:r w:rsidR="000C668E" w:rsidRPr="00FD70AB">
        <w:rPr>
          <w:rStyle w:val="Hyperlink"/>
        </w:rPr>
        <w:tab/>
      </w:r>
      <w:r w:rsidR="000C668E" w:rsidRPr="00FD70AB">
        <w:rPr>
          <w:rStyle w:val="Hyperlink"/>
        </w:rPr>
        <w:tab/>
      </w:r>
      <w:r w:rsidR="000C668E" w:rsidRPr="00FD70AB">
        <w:rPr>
          <w:rStyle w:val="Hyperlink"/>
        </w:rPr>
        <w:tab/>
      </w:r>
      <w:r w:rsidR="000C668E" w:rsidRPr="00FD70AB">
        <w:rPr>
          <w:rStyle w:val="Hyperlink"/>
        </w:rPr>
        <w:tab/>
      </w:r>
      <w:r w:rsidR="000C668E" w:rsidRPr="00FD70AB">
        <w:rPr>
          <w:rStyle w:val="Hyperlink"/>
        </w:rPr>
        <w:tab/>
      </w:r>
      <w:r w:rsidR="000E48C2" w:rsidRPr="00FD70AB">
        <w:rPr>
          <w:rStyle w:val="Hyperlink"/>
        </w:rPr>
        <w:tab/>
      </w:r>
      <w:r w:rsidR="000C668E" w:rsidRPr="00FD70AB">
        <w:rPr>
          <w:rStyle w:val="Hyperlink"/>
        </w:rPr>
        <w:tab/>
      </w:r>
      <w:r w:rsidR="000C668E" w:rsidRPr="00FD70AB">
        <w:rPr>
          <w:rStyle w:val="Hyperlink"/>
        </w:rPr>
        <w:tab/>
        <w:t xml:space="preserve">page # </w:t>
      </w:r>
      <w:r w:rsidRPr="00FD70AB">
        <w:rPr>
          <w:rStyle w:val="Hyperlink"/>
        </w:rPr>
        <w:t>7</w:t>
      </w:r>
    </w:p>
    <w:p w14:paraId="4EB5FE00" w14:textId="4ACA0754" w:rsidR="00DE3D07" w:rsidRPr="00C615AB" w:rsidRDefault="00FD70AB" w:rsidP="000E48C2">
      <w:pPr>
        <w:numPr>
          <w:ilvl w:val="0"/>
          <w:numId w:val="1"/>
        </w:numPr>
        <w:spacing w:line="720" w:lineRule="auto"/>
        <w:rPr>
          <w:u w:val="single"/>
        </w:rPr>
      </w:pPr>
      <w:r>
        <w:fldChar w:fldCharType="end"/>
      </w:r>
      <w:hyperlink w:anchor="Usage" w:history="1">
        <w:r w:rsidR="00A4083A" w:rsidRPr="00FD70AB">
          <w:rPr>
            <w:rStyle w:val="Hyperlink"/>
          </w:rPr>
          <w:t>Usage Scenarios</w:t>
        </w:r>
        <w:r w:rsidR="000C668E" w:rsidRPr="00FD70AB">
          <w:rPr>
            <w:rStyle w:val="Hyperlink"/>
          </w:rPr>
          <w:tab/>
        </w:r>
        <w:r w:rsidR="000C668E" w:rsidRPr="00FD70AB">
          <w:rPr>
            <w:rStyle w:val="Hyperlink"/>
          </w:rPr>
          <w:tab/>
        </w:r>
        <w:r w:rsidR="000C668E" w:rsidRPr="00FD70AB">
          <w:rPr>
            <w:rStyle w:val="Hyperlink"/>
          </w:rPr>
          <w:tab/>
        </w:r>
        <w:r w:rsidR="000C668E" w:rsidRPr="00FD70AB">
          <w:rPr>
            <w:rStyle w:val="Hyperlink"/>
          </w:rPr>
          <w:tab/>
        </w:r>
        <w:r w:rsidR="000C668E" w:rsidRPr="00FD70AB">
          <w:rPr>
            <w:rStyle w:val="Hyperlink"/>
          </w:rPr>
          <w:tab/>
        </w:r>
        <w:r w:rsidR="000E48C2" w:rsidRPr="00FD70AB">
          <w:rPr>
            <w:rStyle w:val="Hyperlink"/>
          </w:rPr>
          <w:tab/>
        </w:r>
        <w:r w:rsidR="000C668E" w:rsidRPr="00FD70AB">
          <w:rPr>
            <w:rStyle w:val="Hyperlink"/>
          </w:rPr>
          <w:tab/>
        </w:r>
        <w:r w:rsidR="000C668E" w:rsidRPr="00FD70AB">
          <w:rPr>
            <w:rStyle w:val="Hyperlink"/>
          </w:rPr>
          <w:tab/>
          <w:t xml:space="preserve">page # </w:t>
        </w:r>
        <w:r w:rsidRPr="00FD70AB">
          <w:rPr>
            <w:rStyle w:val="Hyperlink"/>
          </w:rPr>
          <w:t>8</w:t>
        </w:r>
      </w:hyperlink>
    </w:p>
    <w:p w14:paraId="36DE3139" w14:textId="0F9FDDEA" w:rsidR="00445F3F" w:rsidRPr="00FD70AB" w:rsidRDefault="00FD70AB" w:rsidP="000E48C2">
      <w:pPr>
        <w:numPr>
          <w:ilvl w:val="0"/>
          <w:numId w:val="1"/>
        </w:numPr>
        <w:spacing w:line="720" w:lineRule="auto"/>
        <w:rPr>
          <w:rStyle w:val="Hyperlink"/>
        </w:rPr>
      </w:pPr>
      <w:r>
        <w:fldChar w:fldCharType="begin"/>
      </w:r>
      <w:r>
        <w:instrText xml:space="preserve"> HYPERLINK  \l "Methodology" </w:instrText>
      </w:r>
      <w:r>
        <w:fldChar w:fldCharType="separate"/>
      </w:r>
      <w:r w:rsidR="00445F3F" w:rsidRPr="00FD70AB">
        <w:rPr>
          <w:rStyle w:val="Hyperlink"/>
        </w:rPr>
        <w:t>Adopted Methodology</w:t>
      </w:r>
      <w:r w:rsidR="000C668E" w:rsidRPr="00FD70AB">
        <w:rPr>
          <w:rStyle w:val="Hyperlink"/>
        </w:rPr>
        <w:tab/>
      </w:r>
      <w:r w:rsidR="000C668E" w:rsidRPr="00FD70AB">
        <w:rPr>
          <w:rStyle w:val="Hyperlink"/>
        </w:rPr>
        <w:tab/>
      </w:r>
      <w:r w:rsidR="000C668E" w:rsidRPr="00FD70AB">
        <w:rPr>
          <w:rStyle w:val="Hyperlink"/>
        </w:rPr>
        <w:tab/>
      </w:r>
      <w:r w:rsidR="000C668E" w:rsidRPr="00FD70AB">
        <w:rPr>
          <w:rStyle w:val="Hyperlink"/>
        </w:rPr>
        <w:tab/>
      </w:r>
      <w:r w:rsidR="000E48C2" w:rsidRPr="00FD70AB">
        <w:rPr>
          <w:rStyle w:val="Hyperlink"/>
        </w:rPr>
        <w:tab/>
      </w:r>
      <w:r w:rsidR="000C668E" w:rsidRPr="00FD70AB">
        <w:rPr>
          <w:rStyle w:val="Hyperlink"/>
        </w:rPr>
        <w:tab/>
      </w:r>
      <w:r w:rsidR="000C668E" w:rsidRPr="00FD70AB">
        <w:rPr>
          <w:rStyle w:val="Hyperlink"/>
        </w:rPr>
        <w:tab/>
        <w:t xml:space="preserve">page # </w:t>
      </w:r>
      <w:r w:rsidRPr="00FD70AB">
        <w:rPr>
          <w:rStyle w:val="Hyperlink"/>
        </w:rPr>
        <w:t>1</w:t>
      </w:r>
      <w:r w:rsidR="000C668E" w:rsidRPr="00FD70AB">
        <w:rPr>
          <w:rStyle w:val="Hyperlink"/>
        </w:rPr>
        <w:t>6</w:t>
      </w:r>
    </w:p>
    <w:p w14:paraId="05132EC7" w14:textId="03349307" w:rsidR="00445F3F" w:rsidRPr="00FD70AB" w:rsidRDefault="00FD70AB" w:rsidP="000E48C2">
      <w:pPr>
        <w:numPr>
          <w:ilvl w:val="0"/>
          <w:numId w:val="1"/>
        </w:numPr>
        <w:spacing w:line="720" w:lineRule="auto"/>
        <w:rPr>
          <w:rStyle w:val="Hyperlink"/>
        </w:rPr>
      </w:pPr>
      <w:r>
        <w:fldChar w:fldCharType="end"/>
      </w:r>
      <w:r>
        <w:fldChar w:fldCharType="begin"/>
      </w:r>
      <w:r>
        <w:instrText xml:space="preserve"> HYPERLINK  \l "WorkPlan" </w:instrText>
      </w:r>
      <w:r>
        <w:fldChar w:fldCharType="separate"/>
      </w:r>
      <w:r w:rsidR="00445F3F" w:rsidRPr="00FD70AB">
        <w:rPr>
          <w:rStyle w:val="Hyperlink"/>
        </w:rPr>
        <w:t>Work Plan (Use MS Project to create Schedule/Work Plan)</w:t>
      </w:r>
      <w:r w:rsidR="000C668E" w:rsidRPr="00FD70AB">
        <w:rPr>
          <w:rStyle w:val="Hyperlink"/>
        </w:rPr>
        <w:tab/>
      </w:r>
      <w:r w:rsidR="000C668E" w:rsidRPr="00FD70AB">
        <w:rPr>
          <w:rStyle w:val="Hyperlink"/>
        </w:rPr>
        <w:tab/>
      </w:r>
      <w:r w:rsidR="000E48C2" w:rsidRPr="00FD70AB">
        <w:rPr>
          <w:rStyle w:val="Hyperlink"/>
        </w:rPr>
        <w:tab/>
      </w:r>
      <w:r w:rsidR="000C668E" w:rsidRPr="00FD70AB">
        <w:rPr>
          <w:rStyle w:val="Hyperlink"/>
        </w:rPr>
        <w:t xml:space="preserve">page # </w:t>
      </w:r>
      <w:r w:rsidRPr="00FD70AB">
        <w:rPr>
          <w:rStyle w:val="Hyperlink"/>
        </w:rPr>
        <w:t>19</w:t>
      </w:r>
    </w:p>
    <w:p w14:paraId="4BF63E51" w14:textId="19AB11E0" w:rsidR="00DE3D07" w:rsidRDefault="00FD70AB" w:rsidP="00DE3D07">
      <w:pPr>
        <w:spacing w:line="720" w:lineRule="auto"/>
      </w:pPr>
      <w:r>
        <w:fldChar w:fldCharType="end"/>
      </w:r>
    </w:p>
    <w:p w14:paraId="40C181D7" w14:textId="77777777" w:rsidR="00DE3D07" w:rsidRDefault="00DE3D07" w:rsidP="00DE3D07">
      <w:pPr>
        <w:spacing w:line="720" w:lineRule="auto"/>
      </w:pPr>
    </w:p>
    <w:p w14:paraId="7929D6F3" w14:textId="77777777" w:rsidR="00D712E1" w:rsidRDefault="00D712E1" w:rsidP="00DE3D07">
      <w:pPr>
        <w:spacing w:line="720" w:lineRule="auto"/>
      </w:pPr>
    </w:p>
    <w:p w14:paraId="6E939FA4" w14:textId="77777777" w:rsidR="00FD49E0" w:rsidRDefault="00FD49E0" w:rsidP="00FD49E0">
      <w:pPr>
        <w:ind w:left="1440" w:firstLine="720"/>
        <w:rPr>
          <w:b/>
          <w:sz w:val="36"/>
          <w:szCs w:val="36"/>
          <w:u w:val="single"/>
        </w:rPr>
      </w:pPr>
    </w:p>
    <w:p w14:paraId="263EB594" w14:textId="77777777" w:rsidR="00FD49E0" w:rsidRDefault="00FD49E0" w:rsidP="00FD49E0">
      <w:pPr>
        <w:ind w:left="1440" w:firstLine="720"/>
        <w:rPr>
          <w:b/>
          <w:sz w:val="36"/>
          <w:szCs w:val="36"/>
          <w:u w:val="single"/>
        </w:rPr>
      </w:pPr>
    </w:p>
    <w:p w14:paraId="7D1BF531" w14:textId="77777777" w:rsidR="00FD49E0" w:rsidRDefault="00FD49E0" w:rsidP="00FD49E0">
      <w:pPr>
        <w:ind w:left="1440" w:firstLine="720"/>
        <w:rPr>
          <w:b/>
          <w:sz w:val="36"/>
          <w:szCs w:val="36"/>
          <w:u w:val="single"/>
        </w:rPr>
      </w:pPr>
    </w:p>
    <w:p w14:paraId="349A5CE6" w14:textId="77777777" w:rsidR="00FD49E0" w:rsidRDefault="00FD49E0" w:rsidP="00FD49E0">
      <w:pPr>
        <w:ind w:left="1440" w:firstLine="720"/>
        <w:rPr>
          <w:b/>
          <w:sz w:val="36"/>
          <w:szCs w:val="36"/>
          <w:u w:val="single"/>
        </w:rPr>
      </w:pPr>
    </w:p>
    <w:p w14:paraId="20EAC663" w14:textId="77777777" w:rsidR="00FD49E0" w:rsidRDefault="00FD49E0" w:rsidP="00FD49E0">
      <w:pPr>
        <w:ind w:left="1440" w:firstLine="720"/>
        <w:rPr>
          <w:b/>
          <w:sz w:val="36"/>
          <w:szCs w:val="36"/>
          <w:u w:val="single"/>
        </w:rPr>
      </w:pPr>
    </w:p>
    <w:p w14:paraId="306050DD" w14:textId="77777777" w:rsidR="00FD49E0" w:rsidRDefault="00FD49E0" w:rsidP="00FD49E0">
      <w:pPr>
        <w:ind w:left="1440" w:firstLine="720"/>
        <w:rPr>
          <w:b/>
          <w:sz w:val="36"/>
          <w:szCs w:val="36"/>
          <w:u w:val="single"/>
        </w:rPr>
      </w:pPr>
    </w:p>
    <w:p w14:paraId="583C99E8" w14:textId="77777777" w:rsidR="004D5B01" w:rsidRDefault="004D5B01" w:rsidP="00A85F4C">
      <w:pPr>
        <w:jc w:val="center"/>
        <w:rPr>
          <w:b/>
          <w:sz w:val="36"/>
          <w:szCs w:val="36"/>
          <w:u w:val="single"/>
        </w:rPr>
      </w:pPr>
    </w:p>
    <w:p w14:paraId="27E938BE" w14:textId="77777777" w:rsidR="004D5B01" w:rsidRDefault="004D5B01" w:rsidP="00A85F4C">
      <w:pPr>
        <w:jc w:val="center"/>
        <w:rPr>
          <w:b/>
          <w:sz w:val="36"/>
          <w:szCs w:val="36"/>
          <w:u w:val="single"/>
        </w:rPr>
      </w:pPr>
    </w:p>
    <w:p w14:paraId="3932943C" w14:textId="77777777" w:rsidR="004D5B01" w:rsidRDefault="004D5B01" w:rsidP="00A85F4C">
      <w:pPr>
        <w:jc w:val="center"/>
        <w:rPr>
          <w:b/>
          <w:sz w:val="36"/>
          <w:szCs w:val="36"/>
          <w:u w:val="single"/>
        </w:rPr>
      </w:pPr>
    </w:p>
    <w:p w14:paraId="646D9903" w14:textId="77777777" w:rsidR="004D5B01" w:rsidRDefault="004D5B01" w:rsidP="00A85F4C">
      <w:pPr>
        <w:jc w:val="center"/>
        <w:rPr>
          <w:b/>
          <w:sz w:val="36"/>
          <w:szCs w:val="36"/>
          <w:u w:val="single"/>
        </w:rPr>
      </w:pPr>
    </w:p>
    <w:p w14:paraId="7102AC44" w14:textId="6581BD34" w:rsidR="00A316EA" w:rsidRPr="00C725BA" w:rsidRDefault="00A85F4C" w:rsidP="00A85F4C">
      <w:pPr>
        <w:jc w:val="center"/>
        <w:rPr>
          <w:b/>
          <w:sz w:val="36"/>
          <w:szCs w:val="36"/>
          <w:u w:val="single"/>
        </w:rPr>
      </w:pPr>
      <w:bookmarkStart w:id="3" w:name="Scope"/>
      <w:r w:rsidRPr="00C725BA">
        <w:rPr>
          <w:b/>
          <w:sz w:val="36"/>
          <w:szCs w:val="36"/>
          <w:u w:val="single"/>
        </w:rPr>
        <w:lastRenderedPageBreak/>
        <w:t>Scope of Project</w:t>
      </w:r>
    </w:p>
    <w:bookmarkEnd w:id="3"/>
    <w:p w14:paraId="3D44578C" w14:textId="77777777" w:rsidR="00A85F4C" w:rsidRPr="00C725BA" w:rsidRDefault="00A85F4C" w:rsidP="00A85F4C">
      <w:pPr>
        <w:jc w:val="center"/>
        <w:rPr>
          <w:sz w:val="28"/>
          <w:szCs w:val="28"/>
          <w:u w:val="single"/>
        </w:rPr>
      </w:pPr>
    </w:p>
    <w:p w14:paraId="0E978E1D" w14:textId="2290EDEC" w:rsidR="00EB32FA" w:rsidRPr="00C725BA" w:rsidRDefault="00EB32FA">
      <w:pPr>
        <w:rPr>
          <w:sz w:val="28"/>
          <w:szCs w:val="28"/>
        </w:rPr>
      </w:pPr>
    </w:p>
    <w:p w14:paraId="51ED2B8E" w14:textId="3E482F28" w:rsidR="00220087" w:rsidRPr="00C725BA" w:rsidRDefault="005D3EE4" w:rsidP="00220087">
      <w:pPr>
        <w:spacing w:line="360" w:lineRule="auto"/>
        <w:ind w:firstLine="720"/>
        <w:jc w:val="both"/>
        <w:rPr>
          <w:sz w:val="28"/>
          <w:szCs w:val="28"/>
        </w:rPr>
      </w:pPr>
      <w:r w:rsidRPr="00C725BA">
        <w:rPr>
          <w:sz w:val="28"/>
          <w:szCs w:val="28"/>
        </w:rPr>
        <w:t xml:space="preserve">In the time of Covid-19, many students face difficulties in learning due to the lack of the best faculty. Therefore, a large number of students tend to more towards the </w:t>
      </w:r>
      <w:r w:rsidR="00816FD1">
        <w:rPr>
          <w:sz w:val="28"/>
          <w:szCs w:val="28"/>
        </w:rPr>
        <w:t xml:space="preserve">remote study and the first thing they do, is to find the </w:t>
      </w:r>
      <w:r w:rsidRPr="00C725BA">
        <w:rPr>
          <w:sz w:val="28"/>
          <w:szCs w:val="28"/>
        </w:rPr>
        <w:t>best online faculty all over the world. The problem arises where they had to search through every university's website side by side in order to find the best faculty member.</w:t>
      </w:r>
    </w:p>
    <w:p w14:paraId="067D1475" w14:textId="12ACBEB4" w:rsidR="005D3EE4" w:rsidRPr="00C725BA" w:rsidRDefault="005D3EE4" w:rsidP="00220087">
      <w:pPr>
        <w:ind w:firstLine="720"/>
        <w:jc w:val="both"/>
        <w:rPr>
          <w:sz w:val="28"/>
          <w:szCs w:val="28"/>
        </w:rPr>
      </w:pPr>
      <w:r w:rsidRPr="00C725BA">
        <w:rPr>
          <w:sz w:val="28"/>
          <w:szCs w:val="28"/>
        </w:rPr>
        <w:t xml:space="preserve"> </w:t>
      </w:r>
    </w:p>
    <w:p w14:paraId="07868574" w14:textId="459D3874" w:rsidR="005D3EE4" w:rsidRPr="00C725BA" w:rsidRDefault="005D3EE4" w:rsidP="00220087">
      <w:pPr>
        <w:spacing w:line="360" w:lineRule="auto"/>
        <w:ind w:firstLine="720"/>
        <w:jc w:val="both"/>
        <w:rPr>
          <w:sz w:val="28"/>
          <w:szCs w:val="28"/>
        </w:rPr>
      </w:pPr>
      <w:r w:rsidRPr="00C725BA">
        <w:rPr>
          <w:sz w:val="28"/>
          <w:szCs w:val="28"/>
        </w:rPr>
        <w:t>"Faculty Di</w:t>
      </w:r>
      <w:r w:rsidR="00220087" w:rsidRPr="00C725BA">
        <w:rPr>
          <w:sz w:val="28"/>
          <w:szCs w:val="28"/>
        </w:rPr>
        <w:t xml:space="preserve">rectory for Multi Universities" </w:t>
      </w:r>
      <w:r w:rsidRPr="00C725BA">
        <w:rPr>
          <w:sz w:val="28"/>
          <w:szCs w:val="28"/>
        </w:rPr>
        <w:t>is the solution to the above problem. The goal of this web application is to facilitate students through a user-friendly graphical user interface with the best faculty members so that they don't have to search every site instead they will find the world's best faculty member on this single platform so that they can search every faculty on this website accordingly.</w:t>
      </w:r>
    </w:p>
    <w:p w14:paraId="081CCA3F" w14:textId="77777777" w:rsidR="00220087" w:rsidRPr="00C725BA" w:rsidRDefault="00220087" w:rsidP="00220087">
      <w:pPr>
        <w:ind w:firstLine="720"/>
        <w:jc w:val="both"/>
        <w:rPr>
          <w:sz w:val="28"/>
          <w:szCs w:val="28"/>
        </w:rPr>
      </w:pPr>
    </w:p>
    <w:p w14:paraId="4A1A5545" w14:textId="6F9CA945" w:rsidR="00220087" w:rsidRPr="00C725BA" w:rsidRDefault="005D3EE4" w:rsidP="00220087">
      <w:pPr>
        <w:spacing w:line="360" w:lineRule="auto"/>
        <w:ind w:firstLine="720"/>
        <w:jc w:val="both"/>
        <w:rPr>
          <w:sz w:val="28"/>
          <w:szCs w:val="28"/>
        </w:rPr>
      </w:pPr>
      <w:r w:rsidRPr="00C725BA">
        <w:rPr>
          <w:sz w:val="28"/>
          <w:szCs w:val="28"/>
        </w:rPr>
        <w:t xml:space="preserve">On the main page, the visitor (user) will see the top faculty members list among all. Users will be able to search faculty details such as name, university, their department, their specialties, professional interest, etc. using different filters. </w:t>
      </w:r>
    </w:p>
    <w:p w14:paraId="538797F8" w14:textId="77777777" w:rsidR="00220087" w:rsidRPr="00C725BA" w:rsidRDefault="00220087" w:rsidP="00220087">
      <w:pPr>
        <w:ind w:firstLine="720"/>
        <w:jc w:val="both"/>
        <w:rPr>
          <w:sz w:val="28"/>
          <w:szCs w:val="28"/>
        </w:rPr>
      </w:pPr>
    </w:p>
    <w:p w14:paraId="6F461B92" w14:textId="3D2D3BE0" w:rsidR="00220087" w:rsidRPr="00C725BA" w:rsidRDefault="005D3EE4" w:rsidP="00220087">
      <w:pPr>
        <w:spacing w:line="360" w:lineRule="auto"/>
        <w:ind w:firstLine="720"/>
        <w:jc w:val="both"/>
        <w:rPr>
          <w:sz w:val="28"/>
          <w:szCs w:val="28"/>
        </w:rPr>
      </w:pPr>
      <w:r w:rsidRPr="00C725BA">
        <w:rPr>
          <w:sz w:val="28"/>
          <w:szCs w:val="28"/>
        </w:rPr>
        <w:t xml:space="preserve">Faculty Members will have to register themselves in order to add their profile on this directory that will be allowed by the administrator so that visitors will see their profile. </w:t>
      </w:r>
    </w:p>
    <w:p w14:paraId="13DDF112" w14:textId="77777777" w:rsidR="00220087" w:rsidRPr="00C725BA" w:rsidRDefault="00220087" w:rsidP="00220087">
      <w:pPr>
        <w:ind w:firstLine="720"/>
        <w:jc w:val="both"/>
        <w:rPr>
          <w:sz w:val="28"/>
          <w:szCs w:val="28"/>
        </w:rPr>
      </w:pPr>
    </w:p>
    <w:p w14:paraId="1FCFEB28" w14:textId="34694510" w:rsidR="005D3EE4" w:rsidRPr="00C725BA" w:rsidRDefault="005D3EE4" w:rsidP="00220087">
      <w:pPr>
        <w:spacing w:line="360" w:lineRule="auto"/>
        <w:ind w:firstLine="720"/>
        <w:jc w:val="both"/>
        <w:rPr>
          <w:sz w:val="28"/>
          <w:szCs w:val="28"/>
        </w:rPr>
      </w:pPr>
      <w:r w:rsidRPr="00C725BA">
        <w:rPr>
          <w:sz w:val="28"/>
          <w:szCs w:val="28"/>
        </w:rPr>
        <w:t xml:space="preserve">The </w:t>
      </w:r>
      <w:r w:rsidR="002059D0" w:rsidRPr="00C725BA">
        <w:rPr>
          <w:sz w:val="28"/>
          <w:szCs w:val="28"/>
        </w:rPr>
        <w:t>admin</w:t>
      </w:r>
      <w:r w:rsidRPr="00C725BA">
        <w:rPr>
          <w:sz w:val="28"/>
          <w:szCs w:val="28"/>
        </w:rPr>
        <w:t xml:space="preserve"> will be authorized to add and manage all the faculty details. Visitors will not need any registration in order to search faculty</w:t>
      </w:r>
    </w:p>
    <w:p w14:paraId="35EC18CC" w14:textId="2723E7C4" w:rsidR="008F1408" w:rsidRPr="00C725BA" w:rsidRDefault="00EF1F32" w:rsidP="00682640">
      <w:pPr>
        <w:jc w:val="center"/>
        <w:rPr>
          <w:b/>
          <w:sz w:val="36"/>
          <w:szCs w:val="36"/>
          <w:u w:val="single"/>
        </w:rPr>
      </w:pPr>
      <w:bookmarkStart w:id="4" w:name="Requirements"/>
      <w:ins w:id="5" w:author="ThinkPad" w:date="2021-06-17T01:45:00Z">
        <w:r>
          <w:rPr>
            <w:sz w:val="28"/>
            <w:szCs w:val="28"/>
            <w:u w:val="single"/>
          </w:rPr>
          <w:t>1</w:t>
        </w:r>
      </w:ins>
      <w:r w:rsidR="00FD49E0" w:rsidRPr="00C725BA">
        <w:rPr>
          <w:sz w:val="28"/>
          <w:szCs w:val="28"/>
          <w:u w:val="single"/>
        </w:rPr>
        <w:br w:type="page"/>
      </w:r>
      <w:r w:rsidR="008F1408" w:rsidRPr="00C725BA">
        <w:rPr>
          <w:b/>
          <w:sz w:val="36"/>
          <w:szCs w:val="36"/>
          <w:u w:val="single"/>
        </w:rPr>
        <w:lastRenderedPageBreak/>
        <w:t>Functional</w:t>
      </w:r>
      <w:r w:rsidR="00ED034D" w:rsidRPr="00C725BA">
        <w:rPr>
          <w:b/>
          <w:sz w:val="36"/>
          <w:szCs w:val="36"/>
          <w:u w:val="single"/>
        </w:rPr>
        <w:t xml:space="preserve"> and </w:t>
      </w:r>
      <w:r w:rsidR="00E4137B" w:rsidRPr="00C725BA">
        <w:rPr>
          <w:b/>
          <w:sz w:val="36"/>
          <w:szCs w:val="36"/>
          <w:u w:val="single"/>
        </w:rPr>
        <w:t>non-Functional</w:t>
      </w:r>
      <w:r w:rsidR="00ED034D" w:rsidRPr="00C725BA">
        <w:rPr>
          <w:b/>
          <w:sz w:val="36"/>
          <w:szCs w:val="36"/>
          <w:u w:val="single"/>
        </w:rPr>
        <w:t xml:space="preserve"> Requirement</w:t>
      </w:r>
      <w:r w:rsidR="004A34C7" w:rsidRPr="00C725BA">
        <w:rPr>
          <w:b/>
          <w:sz w:val="36"/>
          <w:szCs w:val="36"/>
          <w:u w:val="single"/>
        </w:rPr>
        <w:t>s</w:t>
      </w:r>
    </w:p>
    <w:bookmarkEnd w:id="4"/>
    <w:p w14:paraId="3D800B73" w14:textId="77777777" w:rsidR="008F1408" w:rsidRPr="00C725BA" w:rsidRDefault="008F1408">
      <w:pPr>
        <w:rPr>
          <w:sz w:val="28"/>
          <w:szCs w:val="28"/>
        </w:rPr>
      </w:pPr>
    </w:p>
    <w:p w14:paraId="32621862" w14:textId="77777777" w:rsidR="0074528E" w:rsidRPr="00C725BA" w:rsidRDefault="0074528E">
      <w:pPr>
        <w:rPr>
          <w:sz w:val="28"/>
          <w:szCs w:val="28"/>
        </w:rPr>
      </w:pPr>
    </w:p>
    <w:p w14:paraId="6F56EB6B" w14:textId="1D02B5E5" w:rsidR="00EB32FA" w:rsidRPr="00C725BA" w:rsidRDefault="00682640" w:rsidP="00766377">
      <w:pPr>
        <w:numPr>
          <w:ilvl w:val="0"/>
          <w:numId w:val="2"/>
        </w:numPr>
        <w:ind w:left="-270" w:firstLine="0"/>
        <w:rPr>
          <w:b/>
          <w:sz w:val="32"/>
          <w:szCs w:val="32"/>
        </w:rPr>
      </w:pPr>
      <w:r w:rsidRPr="00C725BA">
        <w:rPr>
          <w:b/>
          <w:sz w:val="32"/>
          <w:szCs w:val="32"/>
        </w:rPr>
        <w:t>Functional Requirements:</w:t>
      </w:r>
    </w:p>
    <w:p w14:paraId="0371EE57" w14:textId="77777777" w:rsidR="00682640" w:rsidRPr="00C725BA" w:rsidRDefault="00682640" w:rsidP="00682640">
      <w:pPr>
        <w:ind w:left="720"/>
        <w:rPr>
          <w:sz w:val="28"/>
          <w:szCs w:val="28"/>
        </w:rPr>
      </w:pPr>
    </w:p>
    <w:p w14:paraId="52879A4C" w14:textId="0ABA255B" w:rsidR="00766377" w:rsidRPr="00C725BA" w:rsidRDefault="00766377" w:rsidP="00766377">
      <w:pPr>
        <w:pStyle w:val="ListParagraph"/>
        <w:numPr>
          <w:ilvl w:val="0"/>
          <w:numId w:val="7"/>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Faculty:</w:t>
      </w:r>
    </w:p>
    <w:p w14:paraId="582BC66C" w14:textId="70140143" w:rsidR="00766377" w:rsidRPr="00C725BA" w:rsidRDefault="00766377" w:rsidP="000E48C2">
      <w:pPr>
        <w:pStyle w:val="ListParagraph"/>
        <w:numPr>
          <w:ilvl w:val="1"/>
          <w:numId w:val="7"/>
        </w:numPr>
        <w:jc w:val="both"/>
        <w:rPr>
          <w:rFonts w:ascii="Times New Roman" w:hAnsi="Times New Roman" w:cs="Times New Roman"/>
          <w:b/>
          <w:sz w:val="26"/>
          <w:szCs w:val="26"/>
          <w:u w:val="single"/>
        </w:rPr>
      </w:pPr>
      <w:r w:rsidRPr="00C725BA">
        <w:rPr>
          <w:rFonts w:ascii="Times New Roman" w:hAnsi="Times New Roman" w:cs="Times New Roman"/>
          <w:b/>
          <w:sz w:val="26"/>
          <w:szCs w:val="26"/>
        </w:rPr>
        <w:t xml:space="preserve">Registration and </w:t>
      </w:r>
      <w:r w:rsidR="00B23E73" w:rsidRPr="00C725BA">
        <w:rPr>
          <w:rFonts w:ascii="Times New Roman" w:hAnsi="Times New Roman" w:cs="Times New Roman"/>
          <w:b/>
          <w:sz w:val="26"/>
          <w:szCs w:val="26"/>
        </w:rPr>
        <w:t>sign</w:t>
      </w:r>
      <w:r w:rsidRPr="00C725BA">
        <w:rPr>
          <w:rFonts w:ascii="Times New Roman" w:hAnsi="Times New Roman" w:cs="Times New Roman"/>
          <w:b/>
          <w:sz w:val="26"/>
          <w:szCs w:val="26"/>
        </w:rPr>
        <w:t xml:space="preserve"> </w:t>
      </w:r>
      <w:r w:rsidR="00B23E73" w:rsidRPr="00C725BA">
        <w:rPr>
          <w:rFonts w:ascii="Times New Roman" w:hAnsi="Times New Roman" w:cs="Times New Roman"/>
          <w:b/>
          <w:sz w:val="26"/>
          <w:szCs w:val="26"/>
        </w:rPr>
        <w:t>in</w:t>
      </w:r>
      <w:r w:rsidRPr="00C725BA">
        <w:rPr>
          <w:rFonts w:ascii="Times New Roman" w:hAnsi="Times New Roman" w:cs="Times New Roman"/>
          <w:b/>
          <w:sz w:val="26"/>
          <w:szCs w:val="26"/>
        </w:rPr>
        <w:t xml:space="preserve">: </w:t>
      </w:r>
      <w:r w:rsidRPr="00C725BA">
        <w:rPr>
          <w:rFonts w:ascii="Times New Roman" w:hAnsi="Times New Roman" w:cs="Times New Roman"/>
          <w:sz w:val="26"/>
          <w:szCs w:val="26"/>
        </w:rPr>
        <w:t>Faculty member will register him/herself in the directory and will be able to login after the approval of registration request by the Admin.</w:t>
      </w:r>
    </w:p>
    <w:p w14:paraId="2268096F" w14:textId="77777777" w:rsidR="00766377" w:rsidRPr="00C725BA" w:rsidRDefault="00766377" w:rsidP="000E48C2">
      <w:pPr>
        <w:pStyle w:val="ListParagraph"/>
        <w:numPr>
          <w:ilvl w:val="1"/>
          <w:numId w:val="7"/>
        </w:numPr>
        <w:jc w:val="both"/>
        <w:rPr>
          <w:rFonts w:ascii="Times New Roman" w:hAnsi="Times New Roman" w:cs="Times New Roman"/>
          <w:sz w:val="26"/>
          <w:szCs w:val="26"/>
        </w:rPr>
      </w:pPr>
      <w:r w:rsidRPr="00C725BA">
        <w:rPr>
          <w:rFonts w:ascii="Times New Roman" w:hAnsi="Times New Roman" w:cs="Times New Roman"/>
          <w:b/>
          <w:sz w:val="26"/>
          <w:szCs w:val="26"/>
        </w:rPr>
        <w:t>Add personal details:</w:t>
      </w:r>
      <w:r w:rsidRPr="00C725BA">
        <w:rPr>
          <w:rFonts w:ascii="Times New Roman" w:hAnsi="Times New Roman" w:cs="Times New Roman"/>
          <w:sz w:val="26"/>
          <w:szCs w:val="26"/>
        </w:rPr>
        <w:t xml:space="preserve"> Faculty member will have the rights of adding, updating their personal detail in the profile.</w:t>
      </w:r>
    </w:p>
    <w:p w14:paraId="4DCF8773" w14:textId="77777777" w:rsidR="00766377" w:rsidRPr="00C725BA" w:rsidRDefault="00766377" w:rsidP="000E48C2">
      <w:pPr>
        <w:pStyle w:val="ListParagraph"/>
        <w:ind w:left="1440"/>
        <w:jc w:val="both"/>
        <w:rPr>
          <w:rFonts w:ascii="Times New Roman" w:hAnsi="Times New Roman" w:cs="Times New Roman"/>
          <w:sz w:val="26"/>
          <w:szCs w:val="26"/>
        </w:rPr>
      </w:pPr>
    </w:p>
    <w:p w14:paraId="0C3EA5E5" w14:textId="77777777" w:rsidR="00766377" w:rsidRPr="00C725BA" w:rsidRDefault="00766377" w:rsidP="000E48C2">
      <w:pPr>
        <w:pStyle w:val="ListParagraph"/>
        <w:numPr>
          <w:ilvl w:val="0"/>
          <w:numId w:val="7"/>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Admin</w:t>
      </w:r>
    </w:p>
    <w:p w14:paraId="5A6EE901" w14:textId="77777777" w:rsidR="00766377" w:rsidRPr="00C725BA" w:rsidRDefault="00766377" w:rsidP="000E48C2">
      <w:pPr>
        <w:pStyle w:val="ListParagraph"/>
        <w:numPr>
          <w:ilvl w:val="1"/>
          <w:numId w:val="7"/>
        </w:numPr>
        <w:jc w:val="both"/>
        <w:rPr>
          <w:rFonts w:ascii="Times New Roman" w:hAnsi="Times New Roman" w:cs="Times New Roman"/>
          <w:b/>
          <w:sz w:val="26"/>
          <w:szCs w:val="26"/>
        </w:rPr>
      </w:pPr>
      <w:r w:rsidRPr="00C725BA">
        <w:rPr>
          <w:rFonts w:ascii="Times New Roman" w:hAnsi="Times New Roman" w:cs="Times New Roman"/>
          <w:b/>
          <w:sz w:val="26"/>
          <w:szCs w:val="26"/>
        </w:rPr>
        <w:t xml:space="preserve">Approve Faculty Registration: </w:t>
      </w:r>
      <w:r w:rsidRPr="00C725BA">
        <w:rPr>
          <w:rFonts w:ascii="Times New Roman" w:hAnsi="Times New Roman" w:cs="Times New Roman"/>
          <w:sz w:val="26"/>
          <w:szCs w:val="26"/>
        </w:rPr>
        <w:t xml:space="preserve">Admin can approve the registration requests from faculty members. </w:t>
      </w:r>
    </w:p>
    <w:p w14:paraId="2D8C370F" w14:textId="67A5417B" w:rsidR="00766377" w:rsidRPr="00C725BA" w:rsidRDefault="00766377" w:rsidP="000E48C2">
      <w:pPr>
        <w:pStyle w:val="ListParagraph"/>
        <w:numPr>
          <w:ilvl w:val="1"/>
          <w:numId w:val="7"/>
        </w:numPr>
        <w:jc w:val="both"/>
        <w:rPr>
          <w:rFonts w:ascii="Times New Roman" w:hAnsi="Times New Roman" w:cs="Times New Roman"/>
          <w:b/>
          <w:sz w:val="26"/>
          <w:szCs w:val="26"/>
        </w:rPr>
      </w:pPr>
      <w:r w:rsidRPr="00C725BA">
        <w:rPr>
          <w:rFonts w:ascii="Times New Roman" w:hAnsi="Times New Roman" w:cs="Times New Roman"/>
          <w:b/>
          <w:sz w:val="26"/>
          <w:szCs w:val="26"/>
        </w:rPr>
        <w:t>Manage Faculty information:</w:t>
      </w:r>
      <w:r w:rsidRPr="00C725BA">
        <w:rPr>
          <w:rFonts w:ascii="Times New Roman" w:hAnsi="Times New Roman" w:cs="Times New Roman"/>
          <w:sz w:val="26"/>
          <w:szCs w:val="26"/>
        </w:rPr>
        <w:t xml:space="preserve"> All the added faculty details can be Viewed / Updated / Deleted by the admin.</w:t>
      </w:r>
    </w:p>
    <w:p w14:paraId="176BC79E" w14:textId="77777777" w:rsidR="00766377" w:rsidRPr="00C725BA" w:rsidRDefault="00766377" w:rsidP="000E48C2">
      <w:pPr>
        <w:pStyle w:val="ListParagraph"/>
        <w:jc w:val="both"/>
        <w:rPr>
          <w:rFonts w:ascii="Times New Roman" w:hAnsi="Times New Roman" w:cs="Times New Roman"/>
          <w:b/>
          <w:sz w:val="26"/>
          <w:szCs w:val="26"/>
          <w:u w:val="single"/>
        </w:rPr>
      </w:pPr>
    </w:p>
    <w:p w14:paraId="1CD5ADAD" w14:textId="77777777" w:rsidR="00766377" w:rsidRPr="00C725BA" w:rsidRDefault="00766377" w:rsidP="000E48C2">
      <w:pPr>
        <w:pStyle w:val="ListParagraph"/>
        <w:numPr>
          <w:ilvl w:val="0"/>
          <w:numId w:val="7"/>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Visitor/Student</w:t>
      </w:r>
    </w:p>
    <w:p w14:paraId="4C747EF1" w14:textId="77777777" w:rsidR="00766377" w:rsidRPr="00C725BA" w:rsidRDefault="00766377" w:rsidP="000E48C2">
      <w:pPr>
        <w:pStyle w:val="ListParagraph"/>
        <w:numPr>
          <w:ilvl w:val="1"/>
          <w:numId w:val="7"/>
        </w:numPr>
        <w:jc w:val="both"/>
        <w:rPr>
          <w:rFonts w:ascii="Times New Roman" w:hAnsi="Times New Roman" w:cs="Times New Roman"/>
          <w:b/>
          <w:sz w:val="26"/>
          <w:szCs w:val="26"/>
        </w:rPr>
      </w:pPr>
      <w:r w:rsidRPr="00C725BA">
        <w:rPr>
          <w:rFonts w:ascii="Times New Roman" w:hAnsi="Times New Roman" w:cs="Times New Roman"/>
          <w:b/>
          <w:sz w:val="26"/>
          <w:szCs w:val="26"/>
        </w:rPr>
        <w:t xml:space="preserve">Faculty List: </w:t>
      </w:r>
      <w:r w:rsidRPr="00C725BA">
        <w:rPr>
          <w:rFonts w:ascii="Times New Roman" w:hAnsi="Times New Roman" w:cs="Times New Roman"/>
          <w:sz w:val="26"/>
          <w:szCs w:val="26"/>
        </w:rPr>
        <w:t>All the added faculty details will be displayed to the user.</w:t>
      </w:r>
    </w:p>
    <w:p w14:paraId="483CF4C8" w14:textId="781EB273" w:rsidR="00271532" w:rsidRPr="00C725BA" w:rsidRDefault="00766377" w:rsidP="00271532">
      <w:pPr>
        <w:pStyle w:val="ListParagraph"/>
        <w:numPr>
          <w:ilvl w:val="1"/>
          <w:numId w:val="7"/>
        </w:numPr>
        <w:jc w:val="both"/>
        <w:rPr>
          <w:rFonts w:ascii="Times New Roman" w:hAnsi="Times New Roman" w:cs="Times New Roman"/>
          <w:b/>
          <w:sz w:val="26"/>
          <w:szCs w:val="26"/>
        </w:rPr>
      </w:pPr>
      <w:r w:rsidRPr="00C725BA">
        <w:rPr>
          <w:rFonts w:ascii="Times New Roman" w:hAnsi="Times New Roman" w:cs="Times New Roman"/>
          <w:b/>
          <w:sz w:val="26"/>
          <w:szCs w:val="26"/>
        </w:rPr>
        <w:t xml:space="preserve">Refine / Search: </w:t>
      </w:r>
      <w:r w:rsidRPr="00C725BA">
        <w:rPr>
          <w:rFonts w:ascii="Times New Roman" w:hAnsi="Times New Roman" w:cs="Times New Roman"/>
          <w:sz w:val="26"/>
          <w:szCs w:val="26"/>
        </w:rPr>
        <w:t>User can search a specific faculty details by different filters such as Name, University, Department, Courses, Area of Expertise, and Professional Interests etc.</w:t>
      </w:r>
    </w:p>
    <w:p w14:paraId="1EDAF23B" w14:textId="77777777" w:rsidR="00766377" w:rsidRPr="00C725BA" w:rsidRDefault="00766377" w:rsidP="000E48C2">
      <w:pPr>
        <w:ind w:left="360"/>
        <w:jc w:val="both"/>
        <w:rPr>
          <w:sz w:val="28"/>
          <w:szCs w:val="28"/>
        </w:rPr>
      </w:pPr>
    </w:p>
    <w:p w14:paraId="5FD62A34" w14:textId="77777777" w:rsidR="00766377" w:rsidRPr="00C725BA" w:rsidRDefault="00766377" w:rsidP="000E48C2">
      <w:pPr>
        <w:numPr>
          <w:ilvl w:val="0"/>
          <w:numId w:val="2"/>
        </w:numPr>
        <w:ind w:left="0"/>
        <w:jc w:val="both"/>
        <w:rPr>
          <w:b/>
          <w:sz w:val="32"/>
          <w:szCs w:val="32"/>
          <w:u w:val="single"/>
        </w:rPr>
      </w:pPr>
      <w:r w:rsidRPr="00C725BA">
        <w:rPr>
          <w:b/>
          <w:sz w:val="32"/>
          <w:szCs w:val="32"/>
        </w:rPr>
        <w:t>Non-Functional Requirements</w:t>
      </w:r>
      <w:r w:rsidRPr="00C725BA">
        <w:rPr>
          <w:b/>
          <w:sz w:val="32"/>
          <w:szCs w:val="32"/>
          <w:u w:val="single"/>
        </w:rPr>
        <w:t xml:space="preserve"> </w:t>
      </w:r>
    </w:p>
    <w:p w14:paraId="1402E10E" w14:textId="77777777" w:rsidR="00766377" w:rsidRPr="00C725BA" w:rsidRDefault="00766377" w:rsidP="000E48C2">
      <w:pPr>
        <w:jc w:val="both"/>
        <w:rPr>
          <w:sz w:val="28"/>
          <w:szCs w:val="28"/>
          <w:u w:val="single"/>
        </w:rPr>
      </w:pPr>
    </w:p>
    <w:p w14:paraId="4236B0D0" w14:textId="153AF742" w:rsidR="00766377" w:rsidRPr="00C725BA" w:rsidRDefault="00766377" w:rsidP="000E48C2">
      <w:pPr>
        <w:pStyle w:val="ListParagraph"/>
        <w:numPr>
          <w:ilvl w:val="0"/>
          <w:numId w:val="9"/>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Responsive / Performance</w:t>
      </w:r>
    </w:p>
    <w:p w14:paraId="4D808B49" w14:textId="2CA78566" w:rsidR="00766377" w:rsidRPr="00C725BA" w:rsidRDefault="00766377" w:rsidP="000E48C2">
      <w:pPr>
        <w:pStyle w:val="ListParagraph"/>
        <w:jc w:val="both"/>
        <w:rPr>
          <w:rFonts w:ascii="Times New Roman" w:hAnsi="Times New Roman" w:cs="Times New Roman"/>
          <w:b/>
          <w:sz w:val="26"/>
          <w:szCs w:val="26"/>
          <w:u w:val="single"/>
        </w:rPr>
      </w:pPr>
    </w:p>
    <w:p w14:paraId="576C4802" w14:textId="020FC7D3" w:rsidR="00766377" w:rsidRPr="00C725BA" w:rsidRDefault="000B6A92" w:rsidP="000E48C2">
      <w:pPr>
        <w:pStyle w:val="ListParagraph"/>
        <w:numPr>
          <w:ilvl w:val="1"/>
          <w:numId w:val="9"/>
        </w:numPr>
        <w:jc w:val="both"/>
        <w:rPr>
          <w:rFonts w:ascii="Times New Roman" w:hAnsi="Times New Roman" w:cs="Times New Roman"/>
          <w:b/>
          <w:sz w:val="26"/>
          <w:szCs w:val="26"/>
          <w:u w:val="single"/>
        </w:rPr>
      </w:pPr>
      <w:r w:rsidRPr="00C725BA">
        <w:rPr>
          <w:rFonts w:ascii="Times New Roman" w:hAnsi="Times New Roman" w:cs="Times New Roman"/>
          <w:b/>
          <w:sz w:val="26"/>
          <w:szCs w:val="26"/>
        </w:rPr>
        <w:t>Responsive</w:t>
      </w:r>
      <w:r w:rsidR="00766377" w:rsidRPr="00C725BA">
        <w:rPr>
          <w:rFonts w:ascii="Times New Roman" w:hAnsi="Times New Roman" w:cs="Times New Roman"/>
          <w:b/>
          <w:sz w:val="26"/>
          <w:szCs w:val="26"/>
        </w:rPr>
        <w:t xml:space="preserve">: </w:t>
      </w:r>
      <w:r w:rsidRPr="00C725BA">
        <w:rPr>
          <w:rFonts w:ascii="Times New Roman" w:hAnsi="Times New Roman" w:cs="Times New Roman"/>
          <w:sz w:val="26"/>
          <w:szCs w:val="26"/>
        </w:rPr>
        <w:t>It will be fully Responsive Web App that will provide best experience</w:t>
      </w:r>
      <w:r w:rsidR="00FC6D6E" w:rsidRPr="00C725BA">
        <w:rPr>
          <w:rFonts w:ascii="Times New Roman" w:hAnsi="Times New Roman" w:cs="Times New Roman"/>
          <w:sz w:val="26"/>
          <w:szCs w:val="26"/>
        </w:rPr>
        <w:t xml:space="preserve"> on every browser on every device</w:t>
      </w:r>
      <w:r w:rsidRPr="00C725BA">
        <w:rPr>
          <w:rFonts w:ascii="Times New Roman" w:hAnsi="Times New Roman" w:cs="Times New Roman"/>
          <w:sz w:val="26"/>
          <w:szCs w:val="26"/>
        </w:rPr>
        <w:t>.</w:t>
      </w:r>
    </w:p>
    <w:p w14:paraId="1049F0C1" w14:textId="5DE99C0D" w:rsidR="00271532" w:rsidRDefault="000B6A92" w:rsidP="003B07A6">
      <w:pPr>
        <w:pStyle w:val="ListParagraph"/>
        <w:numPr>
          <w:ilvl w:val="1"/>
          <w:numId w:val="9"/>
        </w:numPr>
        <w:jc w:val="both"/>
        <w:rPr>
          <w:rFonts w:ascii="Times New Roman" w:hAnsi="Times New Roman" w:cs="Times New Roman"/>
          <w:sz w:val="26"/>
          <w:szCs w:val="26"/>
        </w:rPr>
      </w:pPr>
      <w:r w:rsidRPr="007D2A6B">
        <w:rPr>
          <w:rFonts w:ascii="Times New Roman" w:hAnsi="Times New Roman" w:cs="Times New Roman"/>
          <w:b/>
          <w:sz w:val="26"/>
          <w:szCs w:val="26"/>
        </w:rPr>
        <w:t>Performance</w:t>
      </w:r>
      <w:r w:rsidR="00766377" w:rsidRPr="007D2A6B">
        <w:rPr>
          <w:rFonts w:ascii="Times New Roman" w:hAnsi="Times New Roman" w:cs="Times New Roman"/>
          <w:b/>
          <w:sz w:val="26"/>
          <w:szCs w:val="26"/>
        </w:rPr>
        <w:t>:</w:t>
      </w:r>
      <w:r w:rsidR="00766377" w:rsidRPr="007D2A6B">
        <w:rPr>
          <w:rFonts w:ascii="Times New Roman" w:hAnsi="Times New Roman" w:cs="Times New Roman"/>
          <w:sz w:val="26"/>
          <w:szCs w:val="26"/>
        </w:rPr>
        <w:t xml:space="preserve"> </w:t>
      </w:r>
      <w:r w:rsidRPr="007D2A6B">
        <w:rPr>
          <w:rFonts w:ascii="Times New Roman" w:hAnsi="Times New Roman" w:cs="Times New Roman"/>
          <w:sz w:val="26"/>
          <w:szCs w:val="26"/>
        </w:rPr>
        <w:t>App will work faster even on slow internet by using fastest algorithm.</w:t>
      </w:r>
    </w:p>
    <w:p w14:paraId="6614981B" w14:textId="77777777" w:rsidR="007D2A6B" w:rsidRPr="007D2A6B" w:rsidRDefault="007D2A6B" w:rsidP="007D2A6B">
      <w:pPr>
        <w:pStyle w:val="ListParagraph"/>
        <w:ind w:left="1440"/>
        <w:jc w:val="both"/>
        <w:rPr>
          <w:rFonts w:ascii="Times New Roman" w:hAnsi="Times New Roman" w:cs="Times New Roman"/>
          <w:sz w:val="26"/>
          <w:szCs w:val="26"/>
        </w:rPr>
      </w:pPr>
    </w:p>
    <w:p w14:paraId="3010E6D3" w14:textId="2029A599" w:rsidR="00766377" w:rsidRPr="00C725BA" w:rsidRDefault="00766377" w:rsidP="000E48C2">
      <w:pPr>
        <w:pStyle w:val="ListParagraph"/>
        <w:numPr>
          <w:ilvl w:val="0"/>
          <w:numId w:val="9"/>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User Friendly</w:t>
      </w:r>
    </w:p>
    <w:p w14:paraId="78C29DBE" w14:textId="77777777" w:rsidR="00766377" w:rsidRPr="00C725BA" w:rsidRDefault="00766377" w:rsidP="000E48C2">
      <w:pPr>
        <w:pStyle w:val="ListParagraph"/>
        <w:jc w:val="both"/>
        <w:rPr>
          <w:rFonts w:ascii="Times New Roman" w:hAnsi="Times New Roman" w:cs="Times New Roman"/>
          <w:b/>
          <w:sz w:val="26"/>
          <w:szCs w:val="26"/>
          <w:u w:val="single"/>
        </w:rPr>
      </w:pPr>
    </w:p>
    <w:p w14:paraId="1373F20A" w14:textId="37D55443" w:rsidR="00766377" w:rsidRPr="00C725BA" w:rsidRDefault="00FC6D6E" w:rsidP="000E48C2">
      <w:pPr>
        <w:pStyle w:val="ListParagraph"/>
        <w:numPr>
          <w:ilvl w:val="1"/>
          <w:numId w:val="9"/>
        </w:numPr>
        <w:jc w:val="both"/>
        <w:rPr>
          <w:rFonts w:ascii="Times New Roman" w:hAnsi="Times New Roman" w:cs="Times New Roman"/>
          <w:b/>
          <w:sz w:val="26"/>
          <w:szCs w:val="26"/>
        </w:rPr>
      </w:pPr>
      <w:r w:rsidRPr="00C725BA">
        <w:rPr>
          <w:rFonts w:ascii="Times New Roman" w:hAnsi="Times New Roman" w:cs="Times New Roman"/>
          <w:b/>
          <w:sz w:val="26"/>
          <w:szCs w:val="26"/>
        </w:rPr>
        <w:t>Interactive:</w:t>
      </w:r>
      <w:r w:rsidRPr="00C725BA">
        <w:rPr>
          <w:rFonts w:ascii="Times New Roman" w:hAnsi="Times New Roman" w:cs="Times New Roman"/>
          <w:sz w:val="26"/>
          <w:szCs w:val="26"/>
        </w:rPr>
        <w:t xml:space="preserve"> </w:t>
      </w:r>
      <w:r w:rsidR="00766377" w:rsidRPr="00C725BA">
        <w:rPr>
          <w:rFonts w:ascii="Times New Roman" w:hAnsi="Times New Roman" w:cs="Times New Roman"/>
          <w:sz w:val="26"/>
          <w:szCs w:val="26"/>
        </w:rPr>
        <w:t>App will be fully interactive and user friendly</w:t>
      </w:r>
      <w:r w:rsidR="000B6A92" w:rsidRPr="00C725BA">
        <w:rPr>
          <w:rFonts w:ascii="Times New Roman" w:hAnsi="Times New Roman" w:cs="Times New Roman"/>
          <w:sz w:val="26"/>
          <w:szCs w:val="26"/>
        </w:rPr>
        <w:t>. User will interact through fully flexible and responsive GUI.</w:t>
      </w:r>
    </w:p>
    <w:p w14:paraId="621924C0" w14:textId="0E0E5C32" w:rsidR="00766377" w:rsidRPr="00C725BA" w:rsidRDefault="00FC6D6E" w:rsidP="000E48C2">
      <w:pPr>
        <w:pStyle w:val="ListParagraph"/>
        <w:numPr>
          <w:ilvl w:val="1"/>
          <w:numId w:val="9"/>
        </w:numPr>
        <w:jc w:val="both"/>
        <w:rPr>
          <w:rFonts w:ascii="Times New Roman" w:hAnsi="Times New Roman" w:cs="Times New Roman"/>
          <w:b/>
          <w:sz w:val="26"/>
          <w:szCs w:val="26"/>
        </w:rPr>
      </w:pPr>
      <w:r w:rsidRPr="00C725BA">
        <w:rPr>
          <w:rFonts w:ascii="Times New Roman" w:hAnsi="Times New Roman" w:cs="Times New Roman"/>
          <w:b/>
          <w:sz w:val="26"/>
          <w:szCs w:val="26"/>
        </w:rPr>
        <w:lastRenderedPageBreak/>
        <w:t xml:space="preserve">Easy to understand: </w:t>
      </w:r>
      <w:r w:rsidR="000B6A92" w:rsidRPr="00C725BA">
        <w:rPr>
          <w:rFonts w:ascii="Times New Roman" w:hAnsi="Times New Roman" w:cs="Times New Roman"/>
          <w:sz w:val="26"/>
          <w:szCs w:val="26"/>
        </w:rPr>
        <w:t>It will provide a user interface that can be used by anyone, even if they have no deep knowledge of it. This website will have elements that are easy to access, understand, and use to facilitate those actions</w:t>
      </w:r>
      <w:r w:rsidR="00766377" w:rsidRPr="00C725BA">
        <w:rPr>
          <w:rFonts w:ascii="Times New Roman" w:hAnsi="Times New Roman" w:cs="Times New Roman"/>
          <w:sz w:val="26"/>
          <w:szCs w:val="26"/>
        </w:rPr>
        <w:t>.</w:t>
      </w:r>
    </w:p>
    <w:p w14:paraId="79A3BFA6" w14:textId="77777777" w:rsidR="00766377" w:rsidRPr="00C725BA" w:rsidRDefault="00766377" w:rsidP="000E48C2">
      <w:pPr>
        <w:pStyle w:val="ListParagraph"/>
        <w:jc w:val="both"/>
        <w:rPr>
          <w:rFonts w:ascii="Times New Roman" w:hAnsi="Times New Roman" w:cs="Times New Roman"/>
          <w:b/>
          <w:sz w:val="26"/>
          <w:szCs w:val="26"/>
          <w:u w:val="single"/>
        </w:rPr>
      </w:pPr>
    </w:p>
    <w:p w14:paraId="19FC44B5" w14:textId="7C7071CC" w:rsidR="00766377" w:rsidRPr="00C725BA" w:rsidRDefault="000B6A92" w:rsidP="000E48C2">
      <w:pPr>
        <w:pStyle w:val="ListParagraph"/>
        <w:numPr>
          <w:ilvl w:val="0"/>
          <w:numId w:val="9"/>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Efficiency</w:t>
      </w:r>
    </w:p>
    <w:p w14:paraId="1148245D" w14:textId="77777777" w:rsidR="009E2AC2" w:rsidRPr="00C725BA" w:rsidRDefault="009E2AC2" w:rsidP="000E48C2">
      <w:pPr>
        <w:pStyle w:val="ListParagraph"/>
        <w:jc w:val="both"/>
        <w:rPr>
          <w:rFonts w:ascii="Times New Roman" w:hAnsi="Times New Roman" w:cs="Times New Roman"/>
          <w:b/>
          <w:sz w:val="26"/>
          <w:szCs w:val="26"/>
          <w:u w:val="single"/>
        </w:rPr>
      </w:pPr>
    </w:p>
    <w:p w14:paraId="73571B3C" w14:textId="77777777" w:rsidR="006A04A9" w:rsidRPr="00C725BA" w:rsidRDefault="00FC6D6E" w:rsidP="000E48C2">
      <w:pPr>
        <w:pStyle w:val="ListParagraph"/>
        <w:numPr>
          <w:ilvl w:val="1"/>
          <w:numId w:val="9"/>
        </w:numPr>
        <w:jc w:val="both"/>
        <w:rPr>
          <w:rFonts w:ascii="Times New Roman" w:hAnsi="Times New Roman" w:cs="Times New Roman"/>
          <w:sz w:val="28"/>
          <w:szCs w:val="28"/>
          <w:u w:val="single"/>
        </w:rPr>
      </w:pPr>
      <w:r w:rsidRPr="00C725BA">
        <w:rPr>
          <w:rFonts w:ascii="Times New Roman" w:hAnsi="Times New Roman" w:cs="Times New Roman"/>
          <w:sz w:val="26"/>
          <w:szCs w:val="26"/>
        </w:rPr>
        <w:t xml:space="preserve">The online website should ensure that it is reliable. System should be able to complete its on-going operations in spite of any error or problem within defined response time. </w:t>
      </w:r>
    </w:p>
    <w:p w14:paraId="37C62787" w14:textId="6FBCD3D1" w:rsidR="00FC6D6E" w:rsidRPr="00C725BA" w:rsidRDefault="00FC6D6E" w:rsidP="000E48C2">
      <w:pPr>
        <w:pStyle w:val="ListParagraph"/>
        <w:numPr>
          <w:ilvl w:val="1"/>
          <w:numId w:val="9"/>
        </w:numPr>
        <w:jc w:val="both"/>
        <w:rPr>
          <w:rFonts w:ascii="Times New Roman" w:hAnsi="Times New Roman" w:cs="Times New Roman"/>
          <w:sz w:val="28"/>
          <w:szCs w:val="28"/>
          <w:u w:val="single"/>
        </w:rPr>
      </w:pPr>
      <w:r w:rsidRPr="00C725BA">
        <w:rPr>
          <w:rFonts w:ascii="Times New Roman" w:hAnsi="Times New Roman" w:cs="Times New Roman"/>
          <w:sz w:val="26"/>
          <w:szCs w:val="26"/>
        </w:rPr>
        <w:t xml:space="preserve">The ability of our system to behave consistently in a user-acceptable manner when operating within the environment for which the system was intended. For example, our system will be able to update process must roll back all related updates in the database when any update fails. </w:t>
      </w:r>
    </w:p>
    <w:p w14:paraId="3271AB71" w14:textId="77777777" w:rsidR="00FC6D6E" w:rsidRPr="00C725BA" w:rsidRDefault="00FC6D6E" w:rsidP="000E48C2">
      <w:pPr>
        <w:pStyle w:val="ListParagraph"/>
        <w:ind w:left="1440"/>
        <w:jc w:val="both"/>
        <w:rPr>
          <w:rFonts w:ascii="Times New Roman" w:hAnsi="Times New Roman" w:cs="Times New Roman"/>
          <w:sz w:val="28"/>
          <w:szCs w:val="28"/>
          <w:u w:val="single"/>
        </w:rPr>
      </w:pPr>
    </w:p>
    <w:p w14:paraId="50930939" w14:textId="18D16DDF" w:rsidR="00FC6D6E" w:rsidRPr="00C725BA" w:rsidRDefault="00FC6D6E" w:rsidP="000E48C2">
      <w:pPr>
        <w:pStyle w:val="ListParagraph"/>
        <w:numPr>
          <w:ilvl w:val="0"/>
          <w:numId w:val="9"/>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Maintainability</w:t>
      </w:r>
    </w:p>
    <w:p w14:paraId="6DE8A67E" w14:textId="77777777" w:rsidR="009E2AC2" w:rsidRPr="00C725BA" w:rsidRDefault="009E2AC2" w:rsidP="000E48C2">
      <w:pPr>
        <w:pStyle w:val="ListParagraph"/>
        <w:jc w:val="both"/>
        <w:rPr>
          <w:rFonts w:ascii="Times New Roman" w:hAnsi="Times New Roman" w:cs="Times New Roman"/>
          <w:b/>
          <w:sz w:val="26"/>
          <w:szCs w:val="26"/>
          <w:u w:val="single"/>
        </w:rPr>
      </w:pPr>
    </w:p>
    <w:p w14:paraId="485A2920" w14:textId="3F2735B6" w:rsidR="004D5B01" w:rsidRPr="00C725BA" w:rsidRDefault="00FC6D6E" w:rsidP="000E48C2">
      <w:pPr>
        <w:pStyle w:val="ListParagraph"/>
        <w:numPr>
          <w:ilvl w:val="1"/>
          <w:numId w:val="9"/>
        </w:numPr>
        <w:jc w:val="both"/>
        <w:rPr>
          <w:rFonts w:ascii="Times New Roman" w:hAnsi="Times New Roman" w:cs="Times New Roman"/>
          <w:sz w:val="26"/>
          <w:szCs w:val="26"/>
        </w:rPr>
      </w:pPr>
      <w:r w:rsidRPr="00C725BA">
        <w:rPr>
          <w:rFonts w:ascii="Times New Roman" w:hAnsi="Times New Roman" w:cs="Times New Roman"/>
          <w:sz w:val="26"/>
          <w:szCs w:val="26"/>
        </w:rPr>
        <w:t xml:space="preserve">This Web application will be very simple and easily maintainable by adding any further features in the future allow making change easier and more affordable, avoiding change that is not necessary and should allow performing a successful repair action within a given time. </w:t>
      </w:r>
      <w:r w:rsidR="00B23E73" w:rsidRPr="00C725BA">
        <w:rPr>
          <w:rFonts w:ascii="Times New Roman" w:hAnsi="Times New Roman" w:cs="Times New Roman"/>
          <w:sz w:val="26"/>
          <w:szCs w:val="26"/>
        </w:rPr>
        <w:t>Also,</w:t>
      </w:r>
      <w:r w:rsidRPr="00C725BA">
        <w:rPr>
          <w:rFonts w:ascii="Times New Roman" w:hAnsi="Times New Roman" w:cs="Times New Roman"/>
          <w:sz w:val="26"/>
          <w:szCs w:val="26"/>
        </w:rPr>
        <w:t xml:space="preserve"> configuration and content management will be easy.</w:t>
      </w:r>
    </w:p>
    <w:p w14:paraId="2E7AC6A8" w14:textId="2B620EF9" w:rsidR="00CA002A" w:rsidRPr="00FD70AB" w:rsidRDefault="00EF1F32" w:rsidP="00FD70AB">
      <w:pPr>
        <w:pStyle w:val="ListParagraph"/>
        <w:ind w:left="90"/>
        <w:jc w:val="center"/>
        <w:rPr>
          <w:sz w:val="28"/>
          <w:szCs w:val="28"/>
          <w:u w:val="single"/>
        </w:rPr>
      </w:pPr>
      <w:bookmarkStart w:id="6" w:name="UseCase"/>
      <w:ins w:id="7" w:author="ThinkPad" w:date="2021-06-17T01:46:00Z">
        <w:r>
          <w:rPr>
            <w:rFonts w:cs="Calibri"/>
            <w:sz w:val="26"/>
            <w:szCs w:val="26"/>
          </w:rPr>
          <w:t>3</w:t>
        </w:r>
      </w:ins>
      <w:r w:rsidR="004D5B01">
        <w:rPr>
          <w:rFonts w:cs="Calibri"/>
          <w:sz w:val="26"/>
          <w:szCs w:val="26"/>
        </w:rPr>
        <w:br w:type="page"/>
      </w:r>
      <w:r w:rsidR="003D021A">
        <w:rPr>
          <w:rFonts w:ascii="Times New Roman" w:hAnsi="Times New Roman" w:cs="Times New Roman"/>
          <w:b/>
          <w:sz w:val="36"/>
          <w:szCs w:val="36"/>
          <w:u w:val="single"/>
          <w:lang w:val="en-US" w:eastAsia="en-US"/>
        </w:rPr>
        <w:lastRenderedPageBreak/>
        <w:t>Use Case Diagram</w:t>
      </w:r>
    </w:p>
    <w:bookmarkEnd w:id="6"/>
    <w:p w14:paraId="3625A9E8" w14:textId="5DF3FBC7" w:rsidR="007D2A6B" w:rsidRDefault="007D2A6B">
      <w:pPr>
        <w:rPr>
          <w:sz w:val="28"/>
          <w:szCs w:val="28"/>
        </w:rPr>
      </w:pPr>
    </w:p>
    <w:p w14:paraId="740EDA9B" w14:textId="77777777" w:rsidR="007D2A6B" w:rsidRDefault="007D2A6B">
      <w:pPr>
        <w:rPr>
          <w:sz w:val="28"/>
          <w:szCs w:val="28"/>
        </w:rPr>
      </w:pPr>
    </w:p>
    <w:p w14:paraId="6B7DEE4A" w14:textId="77777777" w:rsidR="006223C6" w:rsidRDefault="006223C6">
      <w:pPr>
        <w:rPr>
          <w:sz w:val="28"/>
          <w:szCs w:val="28"/>
        </w:rPr>
      </w:pPr>
    </w:p>
    <w:p w14:paraId="72D9A477" w14:textId="5EEC8CC9" w:rsidR="00EB32FA" w:rsidRDefault="00AA4AC9" w:rsidP="00AA4AC9">
      <w:pPr>
        <w:ind w:right="-630"/>
        <w:jc w:val="center"/>
        <w:rPr>
          <w:sz w:val="28"/>
          <w:szCs w:val="28"/>
        </w:rPr>
      </w:pPr>
      <w:r>
        <w:object w:dxaOrig="11925" w:dyaOrig="12525" w14:anchorId="5934D5C6">
          <v:shape id="_x0000_i1026" type="#_x0000_t75" style="width:454.55pt;height:475.85pt" o:ole="">
            <v:imagedata r:id="rId11" o:title=""/>
          </v:shape>
          <o:OLEObject Type="Embed" ProgID="Visio.Drawing.15" ShapeID="_x0000_i1026" DrawAspect="Content" ObjectID="_1685399605" r:id="rId12"/>
        </w:object>
      </w:r>
    </w:p>
    <w:p w14:paraId="1D2FC99F" w14:textId="3020CEBE" w:rsidR="004A34C7" w:rsidRDefault="00EF1F32" w:rsidP="0074528E">
      <w:pPr>
        <w:jc w:val="center"/>
        <w:rPr>
          <w:b/>
          <w:sz w:val="36"/>
          <w:szCs w:val="36"/>
          <w:u w:val="single"/>
        </w:rPr>
      </w:pPr>
      <w:bookmarkStart w:id="8" w:name="Usage"/>
      <w:ins w:id="9" w:author="ThinkPad" w:date="2021-06-17T01:46:00Z">
        <w:r>
          <w:rPr>
            <w:sz w:val="28"/>
            <w:szCs w:val="28"/>
            <w:u w:val="single"/>
          </w:rPr>
          <w:t>3</w:t>
        </w:r>
      </w:ins>
      <w:r w:rsidR="00FD49E0">
        <w:rPr>
          <w:sz w:val="28"/>
          <w:szCs w:val="28"/>
          <w:u w:val="single"/>
        </w:rPr>
        <w:br w:type="page"/>
      </w:r>
      <w:r w:rsidR="008F1408" w:rsidRPr="004A34C7">
        <w:rPr>
          <w:b/>
          <w:sz w:val="36"/>
          <w:szCs w:val="36"/>
          <w:u w:val="single"/>
        </w:rPr>
        <w:lastRenderedPageBreak/>
        <w:t>Usage Scenarios</w:t>
      </w:r>
    </w:p>
    <w:bookmarkEnd w:id="8"/>
    <w:p w14:paraId="24945A1E" w14:textId="77777777" w:rsidR="0074528E" w:rsidRDefault="0074528E" w:rsidP="0074528E">
      <w:pPr>
        <w:jc w:val="center"/>
        <w:rPr>
          <w:b/>
          <w:sz w:val="36"/>
          <w:szCs w:val="36"/>
          <w:u w:val="single"/>
        </w:rPr>
      </w:pPr>
    </w:p>
    <w:p w14:paraId="675C09E1" w14:textId="77777777" w:rsidR="0074528E" w:rsidRDefault="0074528E" w:rsidP="0074528E">
      <w:pPr>
        <w:jc w:val="center"/>
        <w:rPr>
          <w:sz w:val="28"/>
          <w:szCs w:val="28"/>
        </w:rPr>
      </w:pPr>
    </w:p>
    <w:tbl>
      <w:tblPr>
        <w:tblW w:w="9105" w:type="dxa"/>
        <w:jc w:val="center"/>
        <w:tblLook w:val="04A0" w:firstRow="1" w:lastRow="0" w:firstColumn="1" w:lastColumn="0" w:noHBand="0" w:noVBand="1"/>
      </w:tblPr>
      <w:tblGrid>
        <w:gridCol w:w="2740"/>
        <w:gridCol w:w="6365"/>
      </w:tblGrid>
      <w:tr w:rsidR="009D379E" w14:paraId="618223BD" w14:textId="77777777" w:rsidTr="004D6F70">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083B7EE6" w14:textId="77777777" w:rsidR="009D379E" w:rsidRDefault="009D379E" w:rsidP="005A1E95">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6D7FF90C" w14:textId="79D2DCD7" w:rsidR="009D379E" w:rsidRDefault="00E43BE5" w:rsidP="005A1E95">
            <w:pPr>
              <w:jc w:val="center"/>
              <w:rPr>
                <w:b/>
                <w:bCs/>
                <w:color w:val="FFFFFF"/>
              </w:rPr>
            </w:pPr>
            <w:r>
              <w:rPr>
                <w:b/>
                <w:bCs/>
                <w:color w:val="FFFFFF"/>
              </w:rPr>
              <w:t>Login</w:t>
            </w:r>
          </w:p>
        </w:tc>
      </w:tr>
      <w:tr w:rsidR="009D379E" w14:paraId="1842BC9B" w14:textId="77777777" w:rsidTr="004D6F70">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58A1F688" w14:textId="77777777" w:rsidR="009D379E" w:rsidRDefault="009D379E" w:rsidP="005A1E95">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587B9652" w14:textId="0E1986DE" w:rsidR="009D379E" w:rsidRDefault="009D379E" w:rsidP="005A1E95">
            <w:pPr>
              <w:rPr>
                <w:color w:val="000000"/>
              </w:rPr>
            </w:pPr>
            <w:r>
              <w:rPr>
                <w:color w:val="000000"/>
              </w:rPr>
              <w:t> </w:t>
            </w:r>
            <w:r w:rsidR="00B52FF6">
              <w:rPr>
                <w:color w:val="000000"/>
              </w:rPr>
              <w:t>1</w:t>
            </w:r>
          </w:p>
        </w:tc>
      </w:tr>
      <w:tr w:rsidR="009D379E" w14:paraId="44C3F4BE" w14:textId="77777777" w:rsidTr="004D6F7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34A409A" w14:textId="77777777" w:rsidR="009D379E" w:rsidRDefault="009D379E" w:rsidP="005A1E95">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629D39EC" w14:textId="0457B1BE" w:rsidR="009D379E" w:rsidRDefault="009D379E" w:rsidP="005A1E95">
            <w:pPr>
              <w:rPr>
                <w:color w:val="000000"/>
              </w:rPr>
            </w:pPr>
            <w:r>
              <w:rPr>
                <w:color w:val="000000"/>
              </w:rPr>
              <w:t> </w:t>
            </w:r>
            <w:r w:rsidR="00B52FF6">
              <w:rPr>
                <w:color w:val="000000"/>
              </w:rPr>
              <w:t>Login to website</w:t>
            </w:r>
          </w:p>
        </w:tc>
      </w:tr>
      <w:tr w:rsidR="009D379E" w14:paraId="077AD894" w14:textId="77777777" w:rsidTr="004D6F7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C90E6FB" w14:textId="77777777" w:rsidR="009D379E" w:rsidRDefault="009D379E" w:rsidP="005A1E95">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4F3E7BC4" w14:textId="77777777" w:rsidR="00B52FF6" w:rsidRDefault="00B52FF6" w:rsidP="00AA4AC9">
            <w:pPr>
              <w:spacing w:line="360" w:lineRule="auto"/>
              <w:rPr>
                <w:color w:val="000000"/>
              </w:rPr>
            </w:pPr>
          </w:p>
          <w:p w14:paraId="23821206" w14:textId="5E44539E" w:rsidR="009D379E" w:rsidRDefault="00B52FF6" w:rsidP="00AA4AC9">
            <w:pPr>
              <w:spacing w:line="360" w:lineRule="auto"/>
              <w:rPr>
                <w:color w:val="000000"/>
              </w:rPr>
            </w:pPr>
            <w:r>
              <w:rPr>
                <w:color w:val="000000"/>
              </w:rPr>
              <w:t>This Use Case will allow member to login into the site / system. They will have to enter his / her Email and Password to get login into the system</w:t>
            </w:r>
          </w:p>
          <w:p w14:paraId="7E48BFB1" w14:textId="77777777" w:rsidR="00B23E73" w:rsidRDefault="00B23E73" w:rsidP="00AA4AC9">
            <w:pPr>
              <w:spacing w:line="360" w:lineRule="auto"/>
              <w:rPr>
                <w:color w:val="000000"/>
              </w:rPr>
            </w:pPr>
          </w:p>
          <w:p w14:paraId="4DF9E960" w14:textId="165DB1FE" w:rsidR="00B52FF6" w:rsidRDefault="00B52FF6" w:rsidP="00AA4AC9">
            <w:pPr>
              <w:spacing w:line="360" w:lineRule="auto"/>
              <w:rPr>
                <w:color w:val="000000"/>
              </w:rPr>
            </w:pPr>
          </w:p>
        </w:tc>
      </w:tr>
      <w:tr w:rsidR="009D379E" w14:paraId="07616371" w14:textId="77777777" w:rsidTr="004D6F7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ED34AEF" w14:textId="4FFA4539" w:rsidR="009D379E" w:rsidRDefault="009D379E" w:rsidP="005A1E95">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5AEE69E5" w14:textId="02D148DA" w:rsidR="009D379E" w:rsidRDefault="009D379E" w:rsidP="005A1E95">
            <w:pPr>
              <w:rPr>
                <w:color w:val="000000"/>
              </w:rPr>
            </w:pPr>
            <w:r>
              <w:rPr>
                <w:color w:val="000000"/>
              </w:rPr>
              <w:t> </w:t>
            </w:r>
            <w:r w:rsidR="00B52FF6">
              <w:rPr>
                <w:color w:val="000000"/>
              </w:rPr>
              <w:t>None</w:t>
            </w:r>
          </w:p>
        </w:tc>
      </w:tr>
      <w:tr w:rsidR="009D379E" w14:paraId="2E673046" w14:textId="77777777" w:rsidTr="004D6F7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E309315" w14:textId="77777777" w:rsidR="009D379E" w:rsidRDefault="009D379E" w:rsidP="005A1E95">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7145F95A" w14:textId="77777777" w:rsidR="00B52FF6" w:rsidRDefault="00B52FF6" w:rsidP="00AA4AC9">
            <w:pPr>
              <w:spacing w:line="360" w:lineRule="auto"/>
              <w:ind w:left="790"/>
              <w:rPr>
                <w:color w:val="000000"/>
              </w:rPr>
            </w:pPr>
          </w:p>
          <w:p w14:paraId="7F6253EF" w14:textId="3FCEADA0" w:rsidR="009D379E" w:rsidRDefault="00B52FF6" w:rsidP="00AA4AC9">
            <w:pPr>
              <w:numPr>
                <w:ilvl w:val="0"/>
                <w:numId w:val="10"/>
              </w:numPr>
              <w:spacing w:line="360" w:lineRule="auto"/>
              <w:rPr>
                <w:color w:val="000000"/>
              </w:rPr>
            </w:pPr>
            <w:r>
              <w:rPr>
                <w:color w:val="000000"/>
              </w:rPr>
              <w:t xml:space="preserve">System should be </w:t>
            </w:r>
            <w:r w:rsidR="007D2A6B">
              <w:rPr>
                <w:color w:val="000000"/>
              </w:rPr>
              <w:t>connected</w:t>
            </w:r>
            <w:r>
              <w:rPr>
                <w:color w:val="000000"/>
              </w:rPr>
              <w:t xml:space="preserve"> with the database</w:t>
            </w:r>
          </w:p>
          <w:p w14:paraId="3FA7A916" w14:textId="77777777" w:rsidR="00B52FF6" w:rsidRPr="00054CEA" w:rsidRDefault="00B52FF6" w:rsidP="00AA4AC9">
            <w:pPr>
              <w:numPr>
                <w:ilvl w:val="0"/>
                <w:numId w:val="10"/>
              </w:numPr>
              <w:spacing w:line="360" w:lineRule="auto"/>
            </w:pPr>
            <w:r w:rsidRPr="00054CEA">
              <w:t>Application should be running properly.</w:t>
            </w:r>
          </w:p>
          <w:p w14:paraId="3EE12A00" w14:textId="46140BE9" w:rsidR="00B52FF6" w:rsidRPr="00054CEA" w:rsidRDefault="00B52FF6" w:rsidP="00AA4AC9">
            <w:pPr>
              <w:numPr>
                <w:ilvl w:val="0"/>
                <w:numId w:val="10"/>
              </w:numPr>
              <w:spacing w:line="360" w:lineRule="auto"/>
            </w:pPr>
            <w:r>
              <w:t xml:space="preserve">User should </w:t>
            </w:r>
            <w:r w:rsidR="00B076F8">
              <w:t>have</w:t>
            </w:r>
            <w:r w:rsidRPr="00054CEA">
              <w:t xml:space="preserve"> a Valid Username and Password.</w:t>
            </w:r>
          </w:p>
          <w:p w14:paraId="247BDE6B" w14:textId="77777777" w:rsidR="00B52FF6" w:rsidRPr="006F5DFA" w:rsidRDefault="00B52FF6" w:rsidP="00AA4AC9">
            <w:pPr>
              <w:numPr>
                <w:ilvl w:val="0"/>
                <w:numId w:val="10"/>
              </w:numPr>
              <w:spacing w:line="360" w:lineRule="auto"/>
              <w:rPr>
                <w:color w:val="000000"/>
              </w:rPr>
            </w:pPr>
            <w:r>
              <w:t>Faculty Member</w:t>
            </w:r>
            <w:r w:rsidRPr="00054CEA">
              <w:t xml:space="preserve"> must have regist</w:t>
            </w:r>
            <w:r>
              <w:t xml:space="preserve">ered account in the application </w:t>
            </w:r>
            <w:r w:rsidRPr="00054CEA">
              <w:t>before login</w:t>
            </w:r>
          </w:p>
          <w:p w14:paraId="2B92BC6C" w14:textId="0138FAE4" w:rsidR="006F5DFA" w:rsidRPr="004D3449" w:rsidRDefault="006F5DFA" w:rsidP="00AA4AC9">
            <w:pPr>
              <w:numPr>
                <w:ilvl w:val="0"/>
                <w:numId w:val="10"/>
              </w:numPr>
              <w:spacing w:line="360" w:lineRule="auto"/>
              <w:rPr>
                <w:color w:val="000000"/>
              </w:rPr>
            </w:pPr>
            <w:r>
              <w:t>Faculty Member can sign in after the approval of admin</w:t>
            </w:r>
          </w:p>
          <w:p w14:paraId="01FDAE49" w14:textId="77777777" w:rsidR="004D3449" w:rsidRPr="00B52FF6" w:rsidRDefault="004D3449" w:rsidP="004D3449">
            <w:pPr>
              <w:spacing w:line="360" w:lineRule="auto"/>
              <w:ind w:left="790"/>
              <w:rPr>
                <w:color w:val="000000"/>
              </w:rPr>
            </w:pPr>
          </w:p>
          <w:p w14:paraId="68876CD6" w14:textId="07306624" w:rsidR="00B52FF6" w:rsidRDefault="00B52FF6" w:rsidP="00AA4AC9">
            <w:pPr>
              <w:spacing w:line="360" w:lineRule="auto"/>
              <w:ind w:left="790"/>
              <w:rPr>
                <w:color w:val="000000"/>
              </w:rPr>
            </w:pPr>
          </w:p>
        </w:tc>
      </w:tr>
      <w:tr w:rsidR="009D379E" w14:paraId="6F80C107" w14:textId="77777777" w:rsidTr="004D6F7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7B3C1CC" w14:textId="7A3AE990" w:rsidR="009D379E" w:rsidRDefault="009D379E" w:rsidP="005A1E95">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4EFDBB51" w14:textId="77777777" w:rsidR="00B52FF6" w:rsidRDefault="00B52FF6" w:rsidP="00AA4AC9">
            <w:pPr>
              <w:spacing w:line="360" w:lineRule="auto"/>
              <w:ind w:left="790"/>
              <w:rPr>
                <w:color w:val="000000"/>
              </w:rPr>
            </w:pPr>
          </w:p>
          <w:p w14:paraId="50BBBC09" w14:textId="77777777" w:rsidR="00B52FF6" w:rsidRPr="00B52FF6" w:rsidRDefault="00B52FF6" w:rsidP="00AA4AC9">
            <w:pPr>
              <w:numPr>
                <w:ilvl w:val="0"/>
                <w:numId w:val="12"/>
              </w:numPr>
              <w:spacing w:line="360" w:lineRule="auto"/>
              <w:jc w:val="both"/>
              <w:rPr>
                <w:color w:val="000000"/>
              </w:rPr>
            </w:pPr>
            <w:r w:rsidRPr="00B52FF6">
              <w:rPr>
                <w:color w:val="000000"/>
              </w:rPr>
              <w:t>Member logged into the system successfully.</w:t>
            </w:r>
          </w:p>
          <w:p w14:paraId="7707EEF6" w14:textId="7C13D57F" w:rsidR="009D379E" w:rsidRDefault="00B52FF6" w:rsidP="006F5DFA">
            <w:pPr>
              <w:numPr>
                <w:ilvl w:val="0"/>
                <w:numId w:val="12"/>
              </w:numPr>
              <w:spacing w:line="360" w:lineRule="auto"/>
              <w:rPr>
                <w:color w:val="000000"/>
              </w:rPr>
            </w:pPr>
            <w:r w:rsidRPr="00B52FF6">
              <w:rPr>
                <w:color w:val="000000"/>
              </w:rPr>
              <w:t xml:space="preserve">Member re-directed to his / her </w:t>
            </w:r>
            <w:r w:rsidR="005868BD">
              <w:rPr>
                <w:color w:val="000000"/>
              </w:rPr>
              <w:t>profile,</w:t>
            </w:r>
            <w:r w:rsidRPr="00B52FF6">
              <w:rPr>
                <w:color w:val="000000"/>
              </w:rPr>
              <w:t xml:space="preserve"> based on his</w:t>
            </w:r>
            <w:r w:rsidR="006F5DFA">
              <w:rPr>
                <w:color w:val="000000"/>
              </w:rPr>
              <w:t xml:space="preserve">      </w:t>
            </w:r>
            <w:r w:rsidRPr="00B52FF6">
              <w:rPr>
                <w:color w:val="000000"/>
              </w:rPr>
              <w:t xml:space="preserve"> / her role in the system.</w:t>
            </w:r>
          </w:p>
          <w:p w14:paraId="1FF27092" w14:textId="77777777" w:rsidR="004D3449" w:rsidRDefault="004D3449" w:rsidP="004D3449">
            <w:pPr>
              <w:spacing w:line="360" w:lineRule="auto"/>
              <w:ind w:left="790"/>
              <w:rPr>
                <w:color w:val="000000"/>
              </w:rPr>
            </w:pPr>
          </w:p>
          <w:p w14:paraId="561E9D2E" w14:textId="4D29931E" w:rsidR="00B52FF6" w:rsidRDefault="00B52FF6" w:rsidP="00AA4AC9">
            <w:pPr>
              <w:spacing w:line="360" w:lineRule="auto"/>
              <w:ind w:left="790"/>
              <w:rPr>
                <w:color w:val="000000"/>
              </w:rPr>
            </w:pPr>
          </w:p>
        </w:tc>
      </w:tr>
      <w:tr w:rsidR="009D379E" w14:paraId="15E1E796" w14:textId="77777777" w:rsidTr="004D6F7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97A2926" w14:textId="77777777" w:rsidR="009D379E" w:rsidRDefault="009D379E" w:rsidP="005A1E95">
            <w:pPr>
              <w:jc w:val="center"/>
              <w:rPr>
                <w:color w:val="FFFFFF"/>
              </w:rPr>
            </w:pPr>
            <w:r w:rsidRPr="009D379E">
              <w:rPr>
                <w:color w:val="FFFFFF"/>
              </w:rPr>
              <w:lastRenderedPageBreak/>
              <w:t>Author</w:t>
            </w:r>
          </w:p>
        </w:tc>
        <w:tc>
          <w:tcPr>
            <w:tcW w:w="6365" w:type="dxa"/>
            <w:tcBorders>
              <w:top w:val="nil"/>
              <w:left w:val="nil"/>
              <w:bottom w:val="single" w:sz="8" w:space="0" w:color="FFFFFF"/>
              <w:right w:val="single" w:sz="8" w:space="0" w:color="FFFFFF"/>
            </w:tcBorders>
            <w:shd w:val="clear" w:color="000000" w:fill="ADCCEA"/>
            <w:vAlign w:val="center"/>
            <w:hideMark/>
          </w:tcPr>
          <w:p w14:paraId="1E89572C" w14:textId="5AEFF1F2" w:rsidR="009D379E" w:rsidRPr="00B076F8" w:rsidRDefault="009D379E" w:rsidP="005A1E95">
            <w:pPr>
              <w:rPr>
                <w:b/>
                <w:bCs/>
                <w:color w:val="000000"/>
              </w:rPr>
            </w:pPr>
            <w:r w:rsidRPr="00B076F8">
              <w:rPr>
                <w:b/>
                <w:bCs/>
                <w:color w:val="000000"/>
              </w:rPr>
              <w:t> </w:t>
            </w:r>
            <w:r w:rsidR="00B076F8" w:rsidRPr="00B076F8">
              <w:rPr>
                <w:b/>
                <w:bCs/>
                <w:color w:val="000000"/>
              </w:rPr>
              <w:t>S21025A8D8 (BC180404438)</w:t>
            </w:r>
          </w:p>
        </w:tc>
      </w:tr>
      <w:tr w:rsidR="009D379E" w14:paraId="6C5D9EF2" w14:textId="77777777" w:rsidTr="004D6F7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67E2C9A" w14:textId="77777777" w:rsidR="009D379E" w:rsidRDefault="009D379E" w:rsidP="005A1E95">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0181D1E3" w14:textId="0EC61AB4" w:rsidR="009D379E" w:rsidRDefault="005868BD" w:rsidP="005A1E95">
            <w:pPr>
              <w:rPr>
                <w:color w:val="000000"/>
              </w:rPr>
            </w:pPr>
            <w:r>
              <w:rPr>
                <w:color w:val="000000"/>
              </w:rPr>
              <w:t xml:space="preserve"> </w:t>
            </w:r>
            <w:r w:rsidR="00B076F8">
              <w:rPr>
                <w:color w:val="000000"/>
              </w:rPr>
              <w:t>None</w:t>
            </w:r>
          </w:p>
        </w:tc>
      </w:tr>
    </w:tbl>
    <w:p w14:paraId="77EBDF16" w14:textId="77777777" w:rsidR="00B07CF2" w:rsidRDefault="00B07CF2"/>
    <w:p w14:paraId="3397B0C9" w14:textId="77777777" w:rsidR="00AA4AC9" w:rsidRDefault="00AA4AC9">
      <w:pPr>
        <w:rPr>
          <w:sz w:val="28"/>
          <w:szCs w:val="28"/>
          <w:u w:val="single"/>
        </w:rPr>
      </w:pPr>
    </w:p>
    <w:tbl>
      <w:tblPr>
        <w:tblW w:w="9105" w:type="dxa"/>
        <w:jc w:val="center"/>
        <w:tblLook w:val="04A0" w:firstRow="1" w:lastRow="0" w:firstColumn="1" w:lastColumn="0" w:noHBand="0" w:noVBand="1"/>
      </w:tblPr>
      <w:tblGrid>
        <w:gridCol w:w="2740"/>
        <w:gridCol w:w="6365"/>
      </w:tblGrid>
      <w:tr w:rsidR="00E43BE5" w14:paraId="3BD8E88F"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26DAF4FE" w14:textId="77777777" w:rsidR="00E43BE5" w:rsidRDefault="00E43BE5" w:rsidP="005A1E95">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38F576BC" w14:textId="727F8849" w:rsidR="00E43BE5" w:rsidRDefault="00E43BE5" w:rsidP="005A1E95">
            <w:pPr>
              <w:jc w:val="center"/>
              <w:rPr>
                <w:b/>
                <w:bCs/>
                <w:color w:val="FFFFFF"/>
              </w:rPr>
            </w:pPr>
            <w:r>
              <w:rPr>
                <w:b/>
                <w:bCs/>
                <w:color w:val="FFFFFF"/>
              </w:rPr>
              <w:t>Registration</w:t>
            </w:r>
            <w:r w:rsidRPr="009D379E">
              <w:rPr>
                <w:b/>
                <w:bCs/>
                <w:color w:val="FFFFFF"/>
              </w:rPr>
              <w:t> </w:t>
            </w:r>
          </w:p>
        </w:tc>
      </w:tr>
      <w:tr w:rsidR="00E43BE5" w14:paraId="6314843F"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0B5E7CC3" w14:textId="77777777" w:rsidR="00E43BE5" w:rsidRDefault="00E43BE5" w:rsidP="005A1E95">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42E4EAE7" w14:textId="727191E4" w:rsidR="00E43BE5" w:rsidRDefault="00E43BE5" w:rsidP="005A1E95">
            <w:pPr>
              <w:rPr>
                <w:color w:val="000000"/>
              </w:rPr>
            </w:pPr>
            <w:r>
              <w:rPr>
                <w:color w:val="000000"/>
              </w:rPr>
              <w:t> </w:t>
            </w:r>
            <w:r w:rsidR="005868BD">
              <w:rPr>
                <w:color w:val="000000"/>
              </w:rPr>
              <w:t>2</w:t>
            </w:r>
          </w:p>
        </w:tc>
      </w:tr>
      <w:tr w:rsidR="00E43BE5" w14:paraId="055508C8"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522470B" w14:textId="77777777" w:rsidR="00E43BE5" w:rsidRDefault="00E43BE5" w:rsidP="005A1E95">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2F0C48E3" w14:textId="09F6D483" w:rsidR="00E43BE5" w:rsidRDefault="00E43BE5" w:rsidP="005A1E95">
            <w:pPr>
              <w:rPr>
                <w:color w:val="000000"/>
              </w:rPr>
            </w:pPr>
            <w:r>
              <w:rPr>
                <w:color w:val="000000"/>
              </w:rPr>
              <w:t> </w:t>
            </w:r>
            <w:r w:rsidR="005868BD">
              <w:rPr>
                <w:color w:val="000000"/>
              </w:rPr>
              <w:t>Register to this website database</w:t>
            </w:r>
          </w:p>
        </w:tc>
      </w:tr>
      <w:tr w:rsidR="00E43BE5" w14:paraId="24E3A1D1"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A3E8BBE" w14:textId="77777777" w:rsidR="00E43BE5" w:rsidRDefault="00E43BE5" w:rsidP="005A1E95">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310D4864" w14:textId="77777777" w:rsidR="005868BD" w:rsidRDefault="00E43BE5" w:rsidP="00AA4AC9">
            <w:pPr>
              <w:spacing w:line="360" w:lineRule="auto"/>
              <w:rPr>
                <w:color w:val="000000"/>
              </w:rPr>
            </w:pPr>
            <w:r>
              <w:rPr>
                <w:color w:val="000000"/>
              </w:rPr>
              <w:t> </w:t>
            </w:r>
          </w:p>
          <w:p w14:paraId="1B173C82" w14:textId="32D54CE8" w:rsidR="00E43BE5" w:rsidRDefault="005868BD" w:rsidP="00AA4AC9">
            <w:pPr>
              <w:spacing w:line="360" w:lineRule="auto"/>
              <w:rPr>
                <w:color w:val="000000"/>
              </w:rPr>
            </w:pPr>
            <w:r w:rsidRPr="005868BD">
              <w:rPr>
                <w:color w:val="000000"/>
              </w:rPr>
              <w:t>This Use Case will allow the only Users to make a registration to get facilities provided by this website. User will have to fill a form containing all the necessary information which is needed to complete the registration process.</w:t>
            </w:r>
          </w:p>
          <w:p w14:paraId="3BF43F24" w14:textId="77777777" w:rsidR="004D3449" w:rsidRDefault="004D3449" w:rsidP="00AA4AC9">
            <w:pPr>
              <w:spacing w:line="360" w:lineRule="auto"/>
              <w:rPr>
                <w:color w:val="000000"/>
              </w:rPr>
            </w:pPr>
          </w:p>
          <w:p w14:paraId="3C83BC82" w14:textId="659EE07E" w:rsidR="005868BD" w:rsidRDefault="005868BD" w:rsidP="00AA4AC9">
            <w:pPr>
              <w:spacing w:line="360" w:lineRule="auto"/>
              <w:rPr>
                <w:color w:val="000000"/>
              </w:rPr>
            </w:pPr>
          </w:p>
        </w:tc>
      </w:tr>
      <w:tr w:rsidR="00E43BE5" w14:paraId="1272CAF7"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BC3998E" w14:textId="77777777" w:rsidR="00E43BE5" w:rsidRDefault="00E43BE5" w:rsidP="005A1E95">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29E6B321" w14:textId="281B54D4" w:rsidR="00E43BE5" w:rsidRDefault="00E43BE5" w:rsidP="005A1E95">
            <w:pPr>
              <w:rPr>
                <w:color w:val="000000"/>
              </w:rPr>
            </w:pPr>
            <w:r>
              <w:rPr>
                <w:color w:val="000000"/>
              </w:rPr>
              <w:t> </w:t>
            </w:r>
            <w:r w:rsidR="005868BD">
              <w:rPr>
                <w:color w:val="000000"/>
              </w:rPr>
              <w:t>None</w:t>
            </w:r>
          </w:p>
        </w:tc>
      </w:tr>
      <w:tr w:rsidR="00E43BE5" w14:paraId="41901473"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8E10E44" w14:textId="77777777" w:rsidR="00E43BE5" w:rsidRDefault="00E43BE5" w:rsidP="005A1E95">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58D990BC" w14:textId="77777777" w:rsidR="005868BD" w:rsidRDefault="005868BD" w:rsidP="00AA4AC9">
            <w:pPr>
              <w:spacing w:line="360" w:lineRule="auto"/>
              <w:ind w:left="774"/>
              <w:rPr>
                <w:color w:val="000000"/>
              </w:rPr>
            </w:pPr>
          </w:p>
          <w:p w14:paraId="10D39EC0" w14:textId="77777777" w:rsidR="005868BD" w:rsidRPr="005868BD" w:rsidRDefault="005868BD" w:rsidP="00AA4AC9">
            <w:pPr>
              <w:numPr>
                <w:ilvl w:val="0"/>
                <w:numId w:val="13"/>
              </w:numPr>
              <w:spacing w:line="360" w:lineRule="auto"/>
              <w:rPr>
                <w:color w:val="000000"/>
              </w:rPr>
            </w:pPr>
            <w:r w:rsidRPr="005868BD">
              <w:rPr>
                <w:color w:val="000000"/>
              </w:rPr>
              <w:t>System should be connected with the database.</w:t>
            </w:r>
          </w:p>
          <w:p w14:paraId="217DF183" w14:textId="77777777" w:rsidR="005868BD" w:rsidRPr="005868BD" w:rsidRDefault="005868BD" w:rsidP="00AA4AC9">
            <w:pPr>
              <w:numPr>
                <w:ilvl w:val="0"/>
                <w:numId w:val="13"/>
              </w:numPr>
              <w:spacing w:line="360" w:lineRule="auto"/>
              <w:rPr>
                <w:color w:val="000000"/>
              </w:rPr>
            </w:pPr>
            <w:r w:rsidRPr="005868BD">
              <w:rPr>
                <w:color w:val="000000"/>
              </w:rPr>
              <w:t>Application should be running properly.</w:t>
            </w:r>
          </w:p>
          <w:p w14:paraId="2D925949" w14:textId="24272045" w:rsidR="00E43BE5" w:rsidRDefault="005868BD" w:rsidP="00AA4AC9">
            <w:pPr>
              <w:numPr>
                <w:ilvl w:val="0"/>
                <w:numId w:val="13"/>
              </w:numPr>
              <w:spacing w:line="360" w:lineRule="auto"/>
              <w:rPr>
                <w:color w:val="000000"/>
              </w:rPr>
            </w:pPr>
            <w:r w:rsidRPr="005868BD">
              <w:rPr>
                <w:color w:val="000000"/>
              </w:rPr>
              <w:t>User has a Valid Mobile / Email Address.</w:t>
            </w:r>
          </w:p>
          <w:p w14:paraId="0C0DC8E4" w14:textId="77777777" w:rsidR="004D3449" w:rsidRDefault="004D3449" w:rsidP="004D3449">
            <w:pPr>
              <w:spacing w:line="360" w:lineRule="auto"/>
              <w:ind w:left="774"/>
              <w:rPr>
                <w:color w:val="000000"/>
              </w:rPr>
            </w:pPr>
          </w:p>
          <w:p w14:paraId="4CED2ACF" w14:textId="77A6E62F" w:rsidR="005868BD" w:rsidRDefault="005868BD" w:rsidP="00AA4AC9">
            <w:pPr>
              <w:spacing w:line="360" w:lineRule="auto"/>
              <w:ind w:left="774"/>
              <w:rPr>
                <w:color w:val="000000"/>
              </w:rPr>
            </w:pPr>
          </w:p>
        </w:tc>
      </w:tr>
      <w:tr w:rsidR="00E43BE5" w14:paraId="40F70EBB"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F6D6408" w14:textId="77777777" w:rsidR="00E43BE5" w:rsidRDefault="00E43BE5" w:rsidP="005A1E95">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32A36218" w14:textId="5B8F5AC8" w:rsidR="00E43BE5" w:rsidRPr="00AA4AC9" w:rsidRDefault="005868BD" w:rsidP="005A1E95">
            <w:pPr>
              <w:numPr>
                <w:ilvl w:val="0"/>
                <w:numId w:val="14"/>
              </w:numPr>
              <w:rPr>
                <w:color w:val="000000"/>
              </w:rPr>
            </w:pPr>
            <w:r w:rsidRPr="005868BD">
              <w:rPr>
                <w:color w:val="000000"/>
              </w:rPr>
              <w:t>The Registration was successful.</w:t>
            </w:r>
          </w:p>
        </w:tc>
      </w:tr>
      <w:tr w:rsidR="005868BD" w14:paraId="0A524847"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0FCF7DE" w14:textId="77777777" w:rsidR="005868BD" w:rsidRDefault="005868BD" w:rsidP="005A1E95">
            <w:pPr>
              <w:jc w:val="center"/>
              <w:rPr>
                <w:color w:val="FFFFFF"/>
              </w:rPr>
            </w:pPr>
            <w:r w:rsidRPr="009D379E">
              <w:rPr>
                <w:color w:val="FFFFFF"/>
              </w:rPr>
              <w:lastRenderedPageBreak/>
              <w:t>Author</w:t>
            </w:r>
          </w:p>
        </w:tc>
        <w:tc>
          <w:tcPr>
            <w:tcW w:w="6365" w:type="dxa"/>
            <w:tcBorders>
              <w:top w:val="nil"/>
              <w:left w:val="nil"/>
              <w:bottom w:val="single" w:sz="8" w:space="0" w:color="FFFFFF"/>
              <w:right w:val="single" w:sz="8" w:space="0" w:color="FFFFFF"/>
            </w:tcBorders>
            <w:shd w:val="clear" w:color="000000" w:fill="ADCCEA"/>
            <w:vAlign w:val="center"/>
            <w:hideMark/>
          </w:tcPr>
          <w:p w14:paraId="63BDFAFB" w14:textId="0ED76706" w:rsidR="005868BD" w:rsidRDefault="005868BD" w:rsidP="005A1E95">
            <w:pPr>
              <w:rPr>
                <w:color w:val="000000"/>
              </w:rPr>
            </w:pPr>
            <w:r w:rsidRPr="00B076F8">
              <w:rPr>
                <w:b/>
                <w:bCs/>
                <w:color w:val="000000"/>
              </w:rPr>
              <w:t> S21025A8D8 (BC180404438)</w:t>
            </w:r>
          </w:p>
        </w:tc>
      </w:tr>
      <w:tr w:rsidR="005868BD" w14:paraId="29CC36B1"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1AB7E26" w14:textId="77777777" w:rsidR="005868BD" w:rsidRDefault="005868BD" w:rsidP="005A1E95">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7B132DAD" w14:textId="78981955" w:rsidR="005868BD" w:rsidRDefault="005868BD" w:rsidP="005A1E95">
            <w:pPr>
              <w:rPr>
                <w:color w:val="000000"/>
              </w:rPr>
            </w:pPr>
            <w:r>
              <w:rPr>
                <w:color w:val="000000"/>
              </w:rPr>
              <w:t>None </w:t>
            </w:r>
          </w:p>
        </w:tc>
      </w:tr>
    </w:tbl>
    <w:p w14:paraId="0DB70494" w14:textId="77777777" w:rsidR="00BD3057" w:rsidRDefault="00BD3057">
      <w:pPr>
        <w:rPr>
          <w:sz w:val="28"/>
          <w:szCs w:val="28"/>
          <w:u w:val="single"/>
        </w:rPr>
      </w:pPr>
    </w:p>
    <w:p w14:paraId="516FED79" w14:textId="77777777" w:rsidR="0074528E" w:rsidRDefault="0074528E">
      <w:pPr>
        <w:rPr>
          <w:sz w:val="28"/>
          <w:szCs w:val="28"/>
          <w:u w:val="single"/>
        </w:rPr>
      </w:pPr>
    </w:p>
    <w:p w14:paraId="4DF61F6F" w14:textId="77777777" w:rsidR="0074528E" w:rsidRDefault="0074528E">
      <w:pPr>
        <w:rPr>
          <w:sz w:val="28"/>
          <w:szCs w:val="28"/>
          <w:u w:val="single"/>
        </w:rPr>
      </w:pPr>
    </w:p>
    <w:p w14:paraId="6AF0810E" w14:textId="77777777" w:rsidR="00716744" w:rsidRDefault="00716744">
      <w:pPr>
        <w:rPr>
          <w:sz w:val="28"/>
          <w:szCs w:val="28"/>
          <w:u w:val="single"/>
        </w:rPr>
      </w:pPr>
    </w:p>
    <w:tbl>
      <w:tblPr>
        <w:tblW w:w="9105" w:type="dxa"/>
        <w:jc w:val="center"/>
        <w:tblLook w:val="04A0" w:firstRow="1" w:lastRow="0" w:firstColumn="1" w:lastColumn="0" w:noHBand="0" w:noVBand="1"/>
      </w:tblPr>
      <w:tblGrid>
        <w:gridCol w:w="2740"/>
        <w:gridCol w:w="6365"/>
      </w:tblGrid>
      <w:tr w:rsidR="00E43BE5" w14:paraId="68F3EA70"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1E32FBDD" w14:textId="77777777" w:rsidR="00E43BE5" w:rsidRDefault="00E43BE5" w:rsidP="005A1E95">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24F51358" w14:textId="5A4375F7" w:rsidR="00E43BE5" w:rsidRDefault="00EA06F8" w:rsidP="005A1E95">
            <w:pPr>
              <w:jc w:val="center"/>
              <w:rPr>
                <w:b/>
                <w:bCs/>
                <w:color w:val="FFFFFF"/>
              </w:rPr>
            </w:pPr>
            <w:r>
              <w:rPr>
                <w:b/>
                <w:bCs/>
                <w:color w:val="FFFFFF"/>
              </w:rPr>
              <w:t>View Profile</w:t>
            </w:r>
          </w:p>
        </w:tc>
      </w:tr>
      <w:tr w:rsidR="00E43BE5" w14:paraId="0D590669"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7075B1DC" w14:textId="77777777" w:rsidR="00E43BE5" w:rsidRDefault="00E43BE5" w:rsidP="005A1E95">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6E3549B1" w14:textId="7E10CF01" w:rsidR="00E43BE5" w:rsidRDefault="00E43BE5" w:rsidP="005A1E95">
            <w:pPr>
              <w:rPr>
                <w:color w:val="000000"/>
              </w:rPr>
            </w:pPr>
            <w:r>
              <w:rPr>
                <w:color w:val="000000"/>
              </w:rPr>
              <w:t> </w:t>
            </w:r>
            <w:r w:rsidR="005868BD">
              <w:rPr>
                <w:color w:val="000000"/>
              </w:rPr>
              <w:t>3</w:t>
            </w:r>
          </w:p>
        </w:tc>
      </w:tr>
      <w:tr w:rsidR="00E43BE5" w14:paraId="3F3B5939"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B57AE68" w14:textId="77777777" w:rsidR="00E43BE5" w:rsidRDefault="00E43BE5" w:rsidP="005A1E95">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5DCA9177" w14:textId="49B6CB8B" w:rsidR="00AA4AC9" w:rsidRDefault="00AA4AC9" w:rsidP="005A1E95">
            <w:pPr>
              <w:rPr>
                <w:color w:val="000000"/>
              </w:rPr>
            </w:pPr>
            <w:r>
              <w:rPr>
                <w:color w:val="000000"/>
              </w:rPr>
              <w:t>Members can view their Profile</w:t>
            </w:r>
          </w:p>
        </w:tc>
      </w:tr>
      <w:tr w:rsidR="00E43BE5" w14:paraId="2FC6303F"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2DAB520" w14:textId="77777777" w:rsidR="00E43BE5" w:rsidRDefault="00E43BE5" w:rsidP="005A1E95">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7697B397" w14:textId="77777777" w:rsidR="00AA4AC9" w:rsidRDefault="00E43BE5" w:rsidP="00AA4AC9">
            <w:pPr>
              <w:spacing w:line="360" w:lineRule="auto"/>
              <w:rPr>
                <w:color w:val="000000"/>
              </w:rPr>
            </w:pPr>
            <w:r>
              <w:rPr>
                <w:color w:val="000000"/>
              </w:rPr>
              <w:t> </w:t>
            </w:r>
          </w:p>
          <w:p w14:paraId="68320FC0" w14:textId="07E093CB" w:rsidR="00AA4AC9" w:rsidRDefault="00AA4AC9" w:rsidP="00AA4AC9">
            <w:pPr>
              <w:spacing w:line="360" w:lineRule="auto"/>
              <w:rPr>
                <w:color w:val="000000"/>
              </w:rPr>
            </w:pPr>
            <w:r>
              <w:rPr>
                <w:color w:val="000000"/>
              </w:rPr>
              <w:t>This Use Case will allow members to see their profile after they logged in to the system. User will have to click the Profile button on the top of the website in their dashboard</w:t>
            </w:r>
          </w:p>
          <w:p w14:paraId="4D9298BB" w14:textId="77777777" w:rsidR="004D3449" w:rsidRDefault="004D3449" w:rsidP="00AA4AC9">
            <w:pPr>
              <w:spacing w:line="360" w:lineRule="auto"/>
              <w:rPr>
                <w:color w:val="000000"/>
              </w:rPr>
            </w:pPr>
          </w:p>
          <w:p w14:paraId="7B636928" w14:textId="34D19AF2" w:rsidR="00AA4AC9" w:rsidRDefault="00AA4AC9" w:rsidP="00AA4AC9">
            <w:pPr>
              <w:spacing w:line="360" w:lineRule="auto"/>
              <w:rPr>
                <w:color w:val="000000"/>
              </w:rPr>
            </w:pPr>
          </w:p>
        </w:tc>
      </w:tr>
      <w:tr w:rsidR="00E43BE5" w14:paraId="7BB32021"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135BF5F" w14:textId="77777777" w:rsidR="00E43BE5" w:rsidRDefault="00E43BE5" w:rsidP="005A1E95">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65FB7B39" w14:textId="4D7446AE" w:rsidR="00E43BE5" w:rsidRDefault="00E43BE5" w:rsidP="005A1E95">
            <w:pPr>
              <w:rPr>
                <w:color w:val="000000"/>
              </w:rPr>
            </w:pPr>
            <w:r>
              <w:rPr>
                <w:color w:val="000000"/>
              </w:rPr>
              <w:t> </w:t>
            </w:r>
            <w:r w:rsidR="00AA4AC9">
              <w:rPr>
                <w:color w:val="000000"/>
              </w:rPr>
              <w:t>None</w:t>
            </w:r>
          </w:p>
        </w:tc>
      </w:tr>
      <w:tr w:rsidR="00E43BE5" w14:paraId="7E6A9F65" w14:textId="77777777" w:rsidTr="00AA4AC9">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1E49DCE" w14:textId="77777777" w:rsidR="00E43BE5" w:rsidRDefault="00E43BE5" w:rsidP="005A1E95">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tcPr>
          <w:p w14:paraId="750D3D7F" w14:textId="77777777" w:rsidR="00AA4AC9" w:rsidRDefault="00AA4AC9" w:rsidP="00AA4AC9">
            <w:pPr>
              <w:spacing w:line="360" w:lineRule="auto"/>
              <w:ind w:left="774"/>
              <w:rPr>
                <w:color w:val="000000"/>
              </w:rPr>
            </w:pPr>
          </w:p>
          <w:p w14:paraId="0C5EBE0A" w14:textId="77777777" w:rsidR="00AA4AC9" w:rsidRPr="00AA4AC9" w:rsidRDefault="00AA4AC9" w:rsidP="00AA4AC9">
            <w:pPr>
              <w:numPr>
                <w:ilvl w:val="0"/>
                <w:numId w:val="14"/>
              </w:numPr>
              <w:spacing w:line="360" w:lineRule="auto"/>
              <w:rPr>
                <w:color w:val="000000"/>
              </w:rPr>
            </w:pPr>
            <w:r w:rsidRPr="00AA4AC9">
              <w:rPr>
                <w:color w:val="000000"/>
              </w:rPr>
              <w:t>System should be connected with the database.</w:t>
            </w:r>
          </w:p>
          <w:p w14:paraId="17FD2BCC" w14:textId="77777777" w:rsidR="00E43BE5" w:rsidRDefault="00AA4AC9" w:rsidP="00AA4AC9">
            <w:pPr>
              <w:numPr>
                <w:ilvl w:val="0"/>
                <w:numId w:val="14"/>
              </w:numPr>
              <w:spacing w:line="360" w:lineRule="auto"/>
              <w:rPr>
                <w:color w:val="000000"/>
              </w:rPr>
            </w:pPr>
            <w:r w:rsidRPr="00AA4AC9">
              <w:rPr>
                <w:color w:val="000000"/>
              </w:rPr>
              <w:t>Application should be running properly.</w:t>
            </w:r>
          </w:p>
          <w:p w14:paraId="6685F1EC" w14:textId="3B9EC925" w:rsidR="00AA4AC9" w:rsidRDefault="00AA4AC9" w:rsidP="00AA4AC9">
            <w:pPr>
              <w:numPr>
                <w:ilvl w:val="0"/>
                <w:numId w:val="14"/>
              </w:numPr>
              <w:spacing w:line="360" w:lineRule="auto"/>
              <w:rPr>
                <w:color w:val="000000"/>
              </w:rPr>
            </w:pPr>
            <w:r>
              <w:rPr>
                <w:color w:val="000000"/>
              </w:rPr>
              <w:t>Member must have logged in with their credentials</w:t>
            </w:r>
          </w:p>
          <w:p w14:paraId="5A86BF6D" w14:textId="29AD366A" w:rsidR="00AA4AC9" w:rsidRDefault="00AA4AC9" w:rsidP="00AA4AC9">
            <w:pPr>
              <w:spacing w:line="360" w:lineRule="auto"/>
              <w:ind w:left="774"/>
              <w:rPr>
                <w:color w:val="000000"/>
              </w:rPr>
            </w:pPr>
          </w:p>
        </w:tc>
      </w:tr>
      <w:tr w:rsidR="00E43BE5" w14:paraId="3D8EAABD"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B71EDFC" w14:textId="77777777" w:rsidR="00E43BE5" w:rsidRDefault="00E43BE5" w:rsidP="005A1E95">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3CC3C5F9" w14:textId="165C7407" w:rsidR="00E43BE5" w:rsidRDefault="00AA4AC9" w:rsidP="005A1E95">
            <w:pPr>
              <w:numPr>
                <w:ilvl w:val="0"/>
                <w:numId w:val="15"/>
              </w:numPr>
              <w:rPr>
                <w:color w:val="000000"/>
              </w:rPr>
            </w:pPr>
            <w:r>
              <w:rPr>
                <w:color w:val="000000"/>
              </w:rPr>
              <w:t>Members have to click the profile element</w:t>
            </w:r>
          </w:p>
        </w:tc>
      </w:tr>
      <w:tr w:rsidR="00AA4AC9" w14:paraId="230D0746"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538E0DD" w14:textId="77777777" w:rsidR="00AA4AC9" w:rsidRDefault="00AA4AC9" w:rsidP="005A1E95">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12174DB6" w14:textId="6D31CB7C" w:rsidR="00AA4AC9" w:rsidRDefault="00AA4AC9" w:rsidP="001A6E63">
            <w:pPr>
              <w:rPr>
                <w:color w:val="000000"/>
              </w:rPr>
            </w:pPr>
            <w:r w:rsidRPr="00B076F8">
              <w:rPr>
                <w:b/>
                <w:bCs/>
                <w:color w:val="000000"/>
              </w:rPr>
              <w:t> S21025A8D8 (BC180404438)</w:t>
            </w:r>
          </w:p>
        </w:tc>
      </w:tr>
      <w:tr w:rsidR="00AA4AC9" w14:paraId="44833088"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5DCDF32" w14:textId="77777777" w:rsidR="00AA4AC9" w:rsidRDefault="00AA4AC9" w:rsidP="005A1E95">
            <w:pPr>
              <w:jc w:val="center"/>
              <w:rPr>
                <w:color w:val="FFFFFF"/>
              </w:rPr>
            </w:pPr>
            <w:r w:rsidRPr="009D379E">
              <w:rPr>
                <w:color w:val="FFFFFF"/>
              </w:rPr>
              <w:lastRenderedPageBreak/>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456B680A" w14:textId="2A583C46" w:rsidR="00AA4AC9" w:rsidRDefault="00AA4AC9" w:rsidP="001A6E63">
            <w:pPr>
              <w:rPr>
                <w:color w:val="000000"/>
              </w:rPr>
            </w:pPr>
            <w:r>
              <w:rPr>
                <w:color w:val="000000"/>
              </w:rPr>
              <w:t> None</w:t>
            </w:r>
          </w:p>
        </w:tc>
      </w:tr>
    </w:tbl>
    <w:p w14:paraId="62359277" w14:textId="77777777" w:rsidR="00331B04" w:rsidRDefault="00331B04">
      <w:pPr>
        <w:rPr>
          <w:sz w:val="28"/>
          <w:szCs w:val="28"/>
          <w:u w:val="single"/>
        </w:rPr>
      </w:pPr>
    </w:p>
    <w:p w14:paraId="1E5241E4" w14:textId="7620D56A" w:rsidR="00331B04" w:rsidRDefault="00331B04">
      <w:pPr>
        <w:rPr>
          <w:sz w:val="28"/>
          <w:szCs w:val="28"/>
          <w:u w:val="single"/>
        </w:rPr>
      </w:pPr>
    </w:p>
    <w:p w14:paraId="47322A2F" w14:textId="77777777" w:rsidR="007D2A6B" w:rsidRDefault="007D2A6B">
      <w:pPr>
        <w:rPr>
          <w:sz w:val="28"/>
          <w:szCs w:val="28"/>
          <w:u w:val="single"/>
        </w:rPr>
      </w:pPr>
    </w:p>
    <w:tbl>
      <w:tblPr>
        <w:tblW w:w="9105" w:type="dxa"/>
        <w:jc w:val="center"/>
        <w:tblLook w:val="04A0" w:firstRow="1" w:lastRow="0" w:firstColumn="1" w:lastColumn="0" w:noHBand="0" w:noVBand="1"/>
      </w:tblPr>
      <w:tblGrid>
        <w:gridCol w:w="2740"/>
        <w:gridCol w:w="6365"/>
      </w:tblGrid>
      <w:tr w:rsidR="00331B04" w14:paraId="12EC9975"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54B68E43" w14:textId="77777777" w:rsidR="00331B04" w:rsidRDefault="00331B04" w:rsidP="005A1E95">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7A7C7049" w14:textId="081F92D4" w:rsidR="00331B04" w:rsidRDefault="00EA06F8" w:rsidP="00DC74FC">
            <w:pPr>
              <w:jc w:val="center"/>
              <w:rPr>
                <w:b/>
                <w:bCs/>
                <w:color w:val="FFFFFF"/>
              </w:rPr>
            </w:pPr>
            <w:r>
              <w:rPr>
                <w:b/>
                <w:bCs/>
                <w:color w:val="FFFFFF"/>
              </w:rPr>
              <w:t>Update Profile</w:t>
            </w:r>
          </w:p>
        </w:tc>
      </w:tr>
      <w:tr w:rsidR="00331B04" w14:paraId="76ED838B"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19C7D76D" w14:textId="77777777" w:rsidR="00331B04" w:rsidRDefault="00331B04" w:rsidP="005A1E95">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22A033BC" w14:textId="2A483F9B" w:rsidR="00331B04" w:rsidRDefault="00331B04" w:rsidP="001A6E63">
            <w:pPr>
              <w:rPr>
                <w:color w:val="000000"/>
              </w:rPr>
            </w:pPr>
            <w:r>
              <w:rPr>
                <w:color w:val="000000"/>
              </w:rPr>
              <w:t> </w:t>
            </w:r>
            <w:r w:rsidR="005A1E95">
              <w:rPr>
                <w:color w:val="000000"/>
              </w:rPr>
              <w:t>4</w:t>
            </w:r>
          </w:p>
        </w:tc>
      </w:tr>
      <w:tr w:rsidR="00331B04" w14:paraId="10C53B55"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0DC59F2" w14:textId="77777777" w:rsidR="00331B04" w:rsidRDefault="00331B04" w:rsidP="005A1E95">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70734259" w14:textId="4E8327EA" w:rsidR="00331B04" w:rsidRDefault="00331B04" w:rsidP="001A6E63">
            <w:pPr>
              <w:rPr>
                <w:color w:val="000000"/>
              </w:rPr>
            </w:pPr>
            <w:r>
              <w:rPr>
                <w:color w:val="000000"/>
              </w:rPr>
              <w:t> </w:t>
            </w:r>
            <w:r w:rsidR="005A1E95">
              <w:rPr>
                <w:color w:val="000000"/>
              </w:rPr>
              <w:t>Members will edit the profile form showing in profile section</w:t>
            </w:r>
          </w:p>
        </w:tc>
      </w:tr>
      <w:tr w:rsidR="00331B04" w14:paraId="78812CE4"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981EE0A" w14:textId="77777777" w:rsidR="00331B04" w:rsidRDefault="00331B04" w:rsidP="005A1E95">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2A3F3556" w14:textId="77777777" w:rsidR="007D2A6B" w:rsidRDefault="007D2A6B" w:rsidP="005A1E95">
            <w:pPr>
              <w:spacing w:line="360" w:lineRule="auto"/>
              <w:rPr>
                <w:color w:val="000000"/>
              </w:rPr>
            </w:pPr>
          </w:p>
          <w:p w14:paraId="52956B83" w14:textId="0BFA0A70" w:rsidR="00331B04" w:rsidRDefault="005A1E95" w:rsidP="005A1E95">
            <w:pPr>
              <w:spacing w:line="360" w:lineRule="auto"/>
              <w:rPr>
                <w:color w:val="000000"/>
              </w:rPr>
            </w:pPr>
            <w:r>
              <w:rPr>
                <w:color w:val="000000"/>
              </w:rPr>
              <w:t>This Use Case will allow Member to edit their profile including their password. The Member will have to save the profile after editing. They must have to enter their previous password in order to change it.</w:t>
            </w:r>
          </w:p>
          <w:p w14:paraId="126F2FA0" w14:textId="77777777" w:rsidR="004D3449" w:rsidRDefault="004D3449" w:rsidP="005A1E95">
            <w:pPr>
              <w:spacing w:line="360" w:lineRule="auto"/>
              <w:rPr>
                <w:color w:val="000000"/>
              </w:rPr>
            </w:pPr>
          </w:p>
          <w:p w14:paraId="0895DE63" w14:textId="189F2A3B" w:rsidR="005A1E95" w:rsidRDefault="005A1E95" w:rsidP="005A1E95">
            <w:pPr>
              <w:spacing w:line="360" w:lineRule="auto"/>
              <w:rPr>
                <w:color w:val="000000"/>
              </w:rPr>
            </w:pPr>
          </w:p>
        </w:tc>
      </w:tr>
      <w:tr w:rsidR="00331B04" w14:paraId="13C3C9EB"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EA4181F" w14:textId="77777777" w:rsidR="00331B04" w:rsidRDefault="00331B04" w:rsidP="005A1E95">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483E2950" w14:textId="494A67FE" w:rsidR="00331B04" w:rsidRDefault="00331B04" w:rsidP="001A6E63">
            <w:pPr>
              <w:rPr>
                <w:color w:val="000000"/>
              </w:rPr>
            </w:pPr>
            <w:r>
              <w:rPr>
                <w:color w:val="000000"/>
              </w:rPr>
              <w:t> </w:t>
            </w:r>
            <w:r w:rsidR="005A1E95">
              <w:rPr>
                <w:color w:val="000000"/>
              </w:rPr>
              <w:t>None</w:t>
            </w:r>
          </w:p>
        </w:tc>
      </w:tr>
      <w:tr w:rsidR="00331B04" w14:paraId="3FEFF508"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925E668" w14:textId="77777777" w:rsidR="00331B04" w:rsidRDefault="00331B04" w:rsidP="005A1E95">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536CEDAD" w14:textId="77777777" w:rsidR="00E464E1" w:rsidRDefault="00331B04" w:rsidP="007D2A6B">
            <w:pPr>
              <w:spacing w:line="360" w:lineRule="auto"/>
              <w:ind w:left="774"/>
              <w:rPr>
                <w:color w:val="000000"/>
              </w:rPr>
            </w:pPr>
            <w:r>
              <w:rPr>
                <w:color w:val="000000"/>
              </w:rPr>
              <w:t> </w:t>
            </w:r>
          </w:p>
          <w:p w14:paraId="3E06ED03" w14:textId="14E6D4FA" w:rsidR="00E464E1" w:rsidRPr="00AA4AC9" w:rsidRDefault="00E464E1" w:rsidP="007D2A6B">
            <w:pPr>
              <w:numPr>
                <w:ilvl w:val="0"/>
                <w:numId w:val="14"/>
              </w:numPr>
              <w:spacing w:line="360" w:lineRule="auto"/>
              <w:rPr>
                <w:color w:val="000000"/>
              </w:rPr>
            </w:pPr>
            <w:r w:rsidRPr="00AA4AC9">
              <w:rPr>
                <w:color w:val="000000"/>
              </w:rPr>
              <w:t>System should be connected with the database.</w:t>
            </w:r>
          </w:p>
          <w:p w14:paraId="2ABF5E70" w14:textId="77777777" w:rsidR="00E464E1" w:rsidRDefault="00E464E1" w:rsidP="007D2A6B">
            <w:pPr>
              <w:numPr>
                <w:ilvl w:val="0"/>
                <w:numId w:val="14"/>
              </w:numPr>
              <w:spacing w:line="360" w:lineRule="auto"/>
              <w:rPr>
                <w:color w:val="000000"/>
              </w:rPr>
            </w:pPr>
            <w:r w:rsidRPr="00AA4AC9">
              <w:rPr>
                <w:color w:val="000000"/>
              </w:rPr>
              <w:t>Application should be running properly.</w:t>
            </w:r>
          </w:p>
          <w:p w14:paraId="0A96BA12" w14:textId="4E82C4CC" w:rsidR="00E464E1" w:rsidRDefault="00E464E1" w:rsidP="007D2A6B">
            <w:pPr>
              <w:numPr>
                <w:ilvl w:val="0"/>
                <w:numId w:val="14"/>
              </w:numPr>
              <w:spacing w:line="360" w:lineRule="auto"/>
              <w:rPr>
                <w:color w:val="000000"/>
              </w:rPr>
            </w:pPr>
            <w:r>
              <w:rPr>
                <w:color w:val="000000"/>
              </w:rPr>
              <w:t>Member must have logged in with their credentials</w:t>
            </w:r>
          </w:p>
          <w:p w14:paraId="09C49E61" w14:textId="77777777" w:rsidR="004D3449" w:rsidRDefault="004D3449" w:rsidP="004D3449">
            <w:pPr>
              <w:spacing w:line="360" w:lineRule="auto"/>
              <w:ind w:left="774"/>
              <w:rPr>
                <w:color w:val="000000"/>
              </w:rPr>
            </w:pPr>
          </w:p>
          <w:p w14:paraId="1E04F9CD" w14:textId="77777777" w:rsidR="00331B04" w:rsidRDefault="00331B04" w:rsidP="005A1E95">
            <w:pPr>
              <w:spacing w:line="360" w:lineRule="auto"/>
              <w:rPr>
                <w:color w:val="000000"/>
              </w:rPr>
            </w:pPr>
          </w:p>
        </w:tc>
      </w:tr>
      <w:tr w:rsidR="00331B04" w14:paraId="3DC76EC3"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397F949" w14:textId="77777777" w:rsidR="00331B04" w:rsidRDefault="00331B04" w:rsidP="005A1E95">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28436D5E" w14:textId="3F0B11C8" w:rsidR="00331B04" w:rsidRDefault="00E464E1" w:rsidP="00F11C7D">
            <w:pPr>
              <w:numPr>
                <w:ilvl w:val="0"/>
                <w:numId w:val="14"/>
              </w:numPr>
              <w:rPr>
                <w:color w:val="000000"/>
              </w:rPr>
            </w:pPr>
            <w:r>
              <w:rPr>
                <w:color w:val="000000"/>
              </w:rPr>
              <w:t xml:space="preserve">Profile Updated Successfully Popup will </w:t>
            </w:r>
            <w:r w:rsidR="001A6E63">
              <w:rPr>
                <w:color w:val="000000"/>
              </w:rPr>
              <w:t>show</w:t>
            </w:r>
            <w:r>
              <w:rPr>
                <w:color w:val="000000"/>
              </w:rPr>
              <w:t xml:space="preserve"> up.</w:t>
            </w:r>
          </w:p>
        </w:tc>
      </w:tr>
      <w:tr w:rsidR="00E464E1" w14:paraId="3049E993"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6F110D9" w14:textId="77777777" w:rsidR="00E464E1" w:rsidRDefault="00E464E1" w:rsidP="001A6E63">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09201ECA" w14:textId="4B92022C" w:rsidR="00E464E1" w:rsidRDefault="00E464E1" w:rsidP="001A6E63">
            <w:pPr>
              <w:rPr>
                <w:color w:val="000000"/>
              </w:rPr>
            </w:pPr>
            <w:r w:rsidRPr="00B076F8">
              <w:rPr>
                <w:b/>
                <w:bCs/>
                <w:color w:val="000000"/>
              </w:rPr>
              <w:t> S21025A8D8 (BC180404438)</w:t>
            </w:r>
          </w:p>
        </w:tc>
      </w:tr>
      <w:tr w:rsidR="00E464E1" w14:paraId="54AF42E4"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E927D1A" w14:textId="77777777" w:rsidR="00E464E1" w:rsidRDefault="00E464E1" w:rsidP="001A6E63">
            <w:pPr>
              <w:jc w:val="center"/>
              <w:rPr>
                <w:color w:val="FFFFFF"/>
              </w:rPr>
            </w:pPr>
            <w:r w:rsidRPr="009D379E">
              <w:rPr>
                <w:color w:val="FFFFFF"/>
              </w:rPr>
              <w:lastRenderedPageBreak/>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74D619F8" w14:textId="3B6A223C" w:rsidR="00E464E1" w:rsidRDefault="00E464E1" w:rsidP="001A6E63">
            <w:pPr>
              <w:rPr>
                <w:color w:val="000000"/>
              </w:rPr>
            </w:pPr>
            <w:r>
              <w:rPr>
                <w:color w:val="000000"/>
              </w:rPr>
              <w:t> None</w:t>
            </w:r>
          </w:p>
        </w:tc>
      </w:tr>
    </w:tbl>
    <w:p w14:paraId="64297AA6" w14:textId="77777777" w:rsidR="00FD1142" w:rsidRDefault="00FD1142">
      <w:pPr>
        <w:rPr>
          <w:sz w:val="28"/>
          <w:szCs w:val="28"/>
          <w:u w:val="single"/>
        </w:rPr>
      </w:pPr>
    </w:p>
    <w:p w14:paraId="72BB2249" w14:textId="0BE9D497" w:rsidR="00716744" w:rsidRDefault="00716744">
      <w:pPr>
        <w:rPr>
          <w:sz w:val="28"/>
          <w:szCs w:val="28"/>
          <w:u w:val="single"/>
        </w:rPr>
      </w:pPr>
    </w:p>
    <w:p w14:paraId="248D509E" w14:textId="77777777" w:rsidR="00A271E3" w:rsidRDefault="00A271E3">
      <w:pPr>
        <w:rPr>
          <w:sz w:val="28"/>
          <w:szCs w:val="28"/>
          <w:u w:val="single"/>
        </w:rPr>
      </w:pPr>
    </w:p>
    <w:tbl>
      <w:tblPr>
        <w:tblW w:w="9105" w:type="dxa"/>
        <w:jc w:val="center"/>
        <w:tblLook w:val="04A0" w:firstRow="1" w:lastRow="0" w:firstColumn="1" w:lastColumn="0" w:noHBand="0" w:noVBand="1"/>
      </w:tblPr>
      <w:tblGrid>
        <w:gridCol w:w="2740"/>
        <w:gridCol w:w="6365"/>
      </w:tblGrid>
      <w:tr w:rsidR="00FD1142" w14:paraId="452D6756"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5DD12200" w14:textId="77777777" w:rsidR="00FD1142" w:rsidRDefault="00FD1142" w:rsidP="00DC74FC">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3B12394F" w14:textId="77F189EC" w:rsidR="00FD1142" w:rsidRDefault="00FD1142" w:rsidP="00FD1142">
            <w:pPr>
              <w:jc w:val="center"/>
              <w:rPr>
                <w:b/>
                <w:bCs/>
                <w:color w:val="FFFFFF"/>
              </w:rPr>
            </w:pPr>
            <w:r>
              <w:rPr>
                <w:b/>
                <w:bCs/>
                <w:color w:val="FFFFFF"/>
              </w:rPr>
              <w:t>Approve/Decline Registration Request</w:t>
            </w:r>
          </w:p>
        </w:tc>
      </w:tr>
      <w:tr w:rsidR="00FD1142" w14:paraId="1F498C3D"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79E22DB3" w14:textId="77777777" w:rsidR="00FD1142" w:rsidRDefault="00FD1142" w:rsidP="00DC74FC">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75001599" w14:textId="7685271A" w:rsidR="00FD1142" w:rsidRDefault="00FD1142" w:rsidP="00E464E1">
            <w:pPr>
              <w:rPr>
                <w:color w:val="000000"/>
              </w:rPr>
            </w:pPr>
            <w:r>
              <w:rPr>
                <w:color w:val="000000"/>
              </w:rPr>
              <w:t> </w:t>
            </w:r>
            <w:r w:rsidR="00E464E1">
              <w:rPr>
                <w:color w:val="000000"/>
              </w:rPr>
              <w:t>5</w:t>
            </w:r>
          </w:p>
        </w:tc>
      </w:tr>
      <w:tr w:rsidR="00FD1142" w14:paraId="03F8D087"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395CB29" w14:textId="77777777" w:rsidR="00FD1142" w:rsidRDefault="00FD1142" w:rsidP="00DC74FC">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049FDD48" w14:textId="39C74713" w:rsidR="001A6E63" w:rsidRPr="001A6E63" w:rsidRDefault="001A6E63" w:rsidP="001A6E63">
            <w:pPr>
              <w:rPr>
                <w:color w:val="000000"/>
                <w:sz w:val="22"/>
                <w:szCs w:val="22"/>
              </w:rPr>
            </w:pPr>
            <w:r w:rsidRPr="001A6E63">
              <w:rPr>
                <w:color w:val="000000"/>
                <w:sz w:val="22"/>
                <w:szCs w:val="22"/>
              </w:rPr>
              <w:t>Admin will accept/reject Faculty Member’s Registration request</w:t>
            </w:r>
          </w:p>
        </w:tc>
      </w:tr>
      <w:tr w:rsidR="00FD1142" w14:paraId="4817079B"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B647573" w14:textId="77777777" w:rsidR="00FD1142" w:rsidRDefault="00FD1142" w:rsidP="00DC74FC">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08CD035D" w14:textId="77777777" w:rsidR="001A6E63" w:rsidRDefault="001A6E63" w:rsidP="001A6E63">
            <w:pPr>
              <w:spacing w:line="360" w:lineRule="auto"/>
              <w:rPr>
                <w:color w:val="000000"/>
              </w:rPr>
            </w:pPr>
          </w:p>
          <w:p w14:paraId="38969D56" w14:textId="18009F17" w:rsidR="00FD1142" w:rsidRDefault="001A6E63" w:rsidP="001A6E63">
            <w:pPr>
              <w:spacing w:line="360" w:lineRule="auto"/>
              <w:rPr>
                <w:color w:val="000000"/>
              </w:rPr>
            </w:pPr>
            <w:r>
              <w:rPr>
                <w:color w:val="000000"/>
              </w:rPr>
              <w:t>This Use Case will allow admin to see the registrations request made by faculty member. The admin will decide whether to accept or reject the request by click button respectively.</w:t>
            </w:r>
          </w:p>
          <w:p w14:paraId="6AE3FE55" w14:textId="77777777" w:rsidR="004D3449" w:rsidRDefault="004D3449" w:rsidP="001A6E63">
            <w:pPr>
              <w:spacing w:line="360" w:lineRule="auto"/>
              <w:rPr>
                <w:color w:val="000000"/>
              </w:rPr>
            </w:pPr>
          </w:p>
          <w:p w14:paraId="57FAB5A3" w14:textId="2CFE804A" w:rsidR="001A6E63" w:rsidRDefault="001A6E63" w:rsidP="001A6E63">
            <w:pPr>
              <w:spacing w:line="360" w:lineRule="auto"/>
              <w:rPr>
                <w:color w:val="000000"/>
              </w:rPr>
            </w:pPr>
          </w:p>
        </w:tc>
      </w:tr>
      <w:tr w:rsidR="00FD1142" w14:paraId="74AB72A7"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68B9389" w14:textId="77777777" w:rsidR="00FD1142" w:rsidRDefault="00FD1142" w:rsidP="00DC74FC">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23A7BA86" w14:textId="22D81705" w:rsidR="00FD1142" w:rsidRDefault="00FD1142" w:rsidP="00E464E1">
            <w:pPr>
              <w:rPr>
                <w:color w:val="000000"/>
              </w:rPr>
            </w:pPr>
            <w:r>
              <w:rPr>
                <w:color w:val="000000"/>
              </w:rPr>
              <w:t> </w:t>
            </w:r>
            <w:r w:rsidR="001A6E63">
              <w:rPr>
                <w:color w:val="000000"/>
              </w:rPr>
              <w:t>None</w:t>
            </w:r>
          </w:p>
        </w:tc>
      </w:tr>
      <w:tr w:rsidR="00FD1142" w14:paraId="616A90A1"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05A77E9" w14:textId="77777777" w:rsidR="00FD1142" w:rsidRDefault="00FD1142" w:rsidP="00DC74FC">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30ED6BFF" w14:textId="77777777" w:rsidR="001A6E63" w:rsidRDefault="00FD1142" w:rsidP="001A6E63">
            <w:pPr>
              <w:spacing w:line="360" w:lineRule="auto"/>
              <w:ind w:left="774"/>
              <w:rPr>
                <w:color w:val="000000"/>
              </w:rPr>
            </w:pPr>
            <w:r>
              <w:rPr>
                <w:color w:val="000000"/>
              </w:rPr>
              <w:t> </w:t>
            </w:r>
          </w:p>
          <w:p w14:paraId="066C18B6" w14:textId="1F54DAB9" w:rsidR="001A6E63" w:rsidRPr="00AA4AC9" w:rsidRDefault="001A6E63" w:rsidP="001A6E63">
            <w:pPr>
              <w:numPr>
                <w:ilvl w:val="0"/>
                <w:numId w:val="14"/>
              </w:numPr>
              <w:spacing w:line="360" w:lineRule="auto"/>
              <w:rPr>
                <w:color w:val="000000"/>
              </w:rPr>
            </w:pPr>
            <w:r w:rsidRPr="00AA4AC9">
              <w:rPr>
                <w:color w:val="000000"/>
              </w:rPr>
              <w:t>System should be connected with the database.</w:t>
            </w:r>
          </w:p>
          <w:p w14:paraId="7BFCAE5E" w14:textId="77777777" w:rsidR="001A6E63" w:rsidRDefault="001A6E63" w:rsidP="001A6E63">
            <w:pPr>
              <w:numPr>
                <w:ilvl w:val="0"/>
                <w:numId w:val="14"/>
              </w:numPr>
              <w:spacing w:line="360" w:lineRule="auto"/>
              <w:rPr>
                <w:color w:val="000000"/>
              </w:rPr>
            </w:pPr>
            <w:r w:rsidRPr="00AA4AC9">
              <w:rPr>
                <w:color w:val="000000"/>
              </w:rPr>
              <w:t>Application should be running properly.</w:t>
            </w:r>
          </w:p>
          <w:p w14:paraId="602711F3" w14:textId="47A0FFEF" w:rsidR="00FD1142" w:rsidRDefault="001A6E63" w:rsidP="001A6E63">
            <w:pPr>
              <w:numPr>
                <w:ilvl w:val="0"/>
                <w:numId w:val="14"/>
              </w:numPr>
              <w:spacing w:line="360" w:lineRule="auto"/>
              <w:rPr>
                <w:color w:val="000000"/>
              </w:rPr>
            </w:pPr>
            <w:r>
              <w:rPr>
                <w:color w:val="000000"/>
              </w:rPr>
              <w:t>Admin must have logged in with their credentials</w:t>
            </w:r>
          </w:p>
          <w:p w14:paraId="068753D0" w14:textId="77777777" w:rsidR="004D3449" w:rsidRDefault="004D3449" w:rsidP="004D3449">
            <w:pPr>
              <w:spacing w:line="360" w:lineRule="auto"/>
              <w:ind w:left="774"/>
              <w:rPr>
                <w:color w:val="000000"/>
              </w:rPr>
            </w:pPr>
          </w:p>
          <w:p w14:paraId="59B7209A" w14:textId="1557B0D1" w:rsidR="001A6E63" w:rsidRDefault="001A6E63" w:rsidP="001A6E63">
            <w:pPr>
              <w:spacing w:line="360" w:lineRule="auto"/>
              <w:ind w:left="774"/>
              <w:rPr>
                <w:color w:val="000000"/>
              </w:rPr>
            </w:pPr>
          </w:p>
        </w:tc>
      </w:tr>
      <w:tr w:rsidR="00FD1142" w14:paraId="4205F03B"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03B64C7" w14:textId="77777777" w:rsidR="00FD1142" w:rsidRDefault="00FD1142" w:rsidP="00DC74FC">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63689850" w14:textId="77777777" w:rsidR="001A6E63" w:rsidRDefault="001A6E63" w:rsidP="001A6E63">
            <w:pPr>
              <w:spacing w:line="360" w:lineRule="auto"/>
              <w:rPr>
                <w:color w:val="000000"/>
              </w:rPr>
            </w:pPr>
          </w:p>
          <w:p w14:paraId="3EA81652" w14:textId="7E0E74B6" w:rsidR="00FD1142" w:rsidRDefault="001A6E63" w:rsidP="00F11C7D">
            <w:pPr>
              <w:numPr>
                <w:ilvl w:val="0"/>
                <w:numId w:val="18"/>
              </w:numPr>
              <w:spacing w:line="360" w:lineRule="auto"/>
              <w:rPr>
                <w:color w:val="000000"/>
              </w:rPr>
            </w:pPr>
            <w:r>
              <w:rPr>
                <w:color w:val="000000"/>
              </w:rPr>
              <w:t xml:space="preserve">The </w:t>
            </w:r>
            <w:r w:rsidR="004D3449">
              <w:rPr>
                <w:color w:val="000000"/>
              </w:rPr>
              <w:t>faculty</w:t>
            </w:r>
            <w:r>
              <w:rPr>
                <w:color w:val="000000"/>
              </w:rPr>
              <w:t xml:space="preserve"> member request will be accepted/declined accordingly</w:t>
            </w:r>
          </w:p>
          <w:p w14:paraId="69FAE174" w14:textId="77777777" w:rsidR="004D3449" w:rsidRDefault="004D3449" w:rsidP="004D3449">
            <w:pPr>
              <w:spacing w:line="360" w:lineRule="auto"/>
              <w:ind w:left="720"/>
              <w:rPr>
                <w:color w:val="000000"/>
              </w:rPr>
            </w:pPr>
          </w:p>
          <w:p w14:paraId="1195FC8A" w14:textId="28A880F9" w:rsidR="001A6E63" w:rsidRDefault="001A6E63" w:rsidP="001A6E63">
            <w:pPr>
              <w:spacing w:line="360" w:lineRule="auto"/>
              <w:rPr>
                <w:color w:val="000000"/>
              </w:rPr>
            </w:pPr>
          </w:p>
        </w:tc>
      </w:tr>
      <w:tr w:rsidR="00FD1142" w14:paraId="5CEFB6BE"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8DDE6D0" w14:textId="77777777" w:rsidR="00FD1142" w:rsidRDefault="00FD1142" w:rsidP="00DC74FC">
            <w:pPr>
              <w:jc w:val="center"/>
              <w:rPr>
                <w:color w:val="FFFFFF"/>
              </w:rPr>
            </w:pPr>
            <w:r w:rsidRPr="009D379E">
              <w:rPr>
                <w:color w:val="FFFFFF"/>
              </w:rPr>
              <w:lastRenderedPageBreak/>
              <w:t>Author</w:t>
            </w:r>
          </w:p>
        </w:tc>
        <w:tc>
          <w:tcPr>
            <w:tcW w:w="6365" w:type="dxa"/>
            <w:tcBorders>
              <w:top w:val="nil"/>
              <w:left w:val="nil"/>
              <w:bottom w:val="single" w:sz="8" w:space="0" w:color="FFFFFF"/>
              <w:right w:val="single" w:sz="8" w:space="0" w:color="FFFFFF"/>
            </w:tcBorders>
            <w:shd w:val="clear" w:color="000000" w:fill="ADCCEA"/>
            <w:vAlign w:val="center"/>
            <w:hideMark/>
          </w:tcPr>
          <w:p w14:paraId="73ECC287" w14:textId="1EA5250E" w:rsidR="00FD1142" w:rsidRPr="001A6E63" w:rsidRDefault="00FD1142" w:rsidP="00E464E1">
            <w:pPr>
              <w:rPr>
                <w:b/>
                <w:bCs/>
                <w:color w:val="000000"/>
              </w:rPr>
            </w:pPr>
            <w:r w:rsidRPr="001A6E63">
              <w:rPr>
                <w:b/>
                <w:bCs/>
                <w:color w:val="000000"/>
              </w:rPr>
              <w:t> </w:t>
            </w:r>
            <w:r w:rsidR="001A6E63" w:rsidRPr="001A6E63">
              <w:rPr>
                <w:b/>
                <w:bCs/>
                <w:color w:val="000000"/>
              </w:rPr>
              <w:t>S21025A8D8 (BC180404438)</w:t>
            </w:r>
          </w:p>
        </w:tc>
      </w:tr>
      <w:tr w:rsidR="00FD1142" w14:paraId="739EABC6"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342810B" w14:textId="77777777" w:rsidR="00FD1142" w:rsidRDefault="00FD1142" w:rsidP="00DC74FC">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595D8405" w14:textId="408B5756" w:rsidR="00FD1142" w:rsidRDefault="00FD1142" w:rsidP="00E464E1">
            <w:pPr>
              <w:rPr>
                <w:color w:val="000000"/>
              </w:rPr>
            </w:pPr>
            <w:r>
              <w:rPr>
                <w:color w:val="000000"/>
              </w:rPr>
              <w:t> </w:t>
            </w:r>
            <w:r w:rsidR="001A6E63">
              <w:rPr>
                <w:color w:val="000000"/>
              </w:rPr>
              <w:t>None</w:t>
            </w:r>
          </w:p>
        </w:tc>
      </w:tr>
    </w:tbl>
    <w:p w14:paraId="2C6584F8" w14:textId="77777777" w:rsidR="00FD1142" w:rsidRDefault="00FD1142">
      <w:pPr>
        <w:rPr>
          <w:sz w:val="28"/>
          <w:szCs w:val="28"/>
          <w:u w:val="single"/>
        </w:rPr>
      </w:pPr>
    </w:p>
    <w:p w14:paraId="0BDECC97" w14:textId="24B38074" w:rsidR="00FD1142" w:rsidRDefault="00FD1142">
      <w:pPr>
        <w:rPr>
          <w:sz w:val="28"/>
          <w:szCs w:val="28"/>
          <w:u w:val="single"/>
        </w:rPr>
      </w:pPr>
    </w:p>
    <w:p w14:paraId="101F355F" w14:textId="0BA072DD" w:rsidR="00716744" w:rsidRDefault="00716744">
      <w:pPr>
        <w:rPr>
          <w:sz w:val="28"/>
          <w:szCs w:val="28"/>
          <w:u w:val="single"/>
        </w:rPr>
      </w:pPr>
    </w:p>
    <w:p w14:paraId="25634ECB" w14:textId="6DD298A9" w:rsidR="004D3449" w:rsidRDefault="004D3449">
      <w:pPr>
        <w:rPr>
          <w:sz w:val="28"/>
          <w:szCs w:val="28"/>
          <w:u w:val="single"/>
        </w:rPr>
      </w:pPr>
    </w:p>
    <w:p w14:paraId="43378035" w14:textId="77777777" w:rsidR="004D3449" w:rsidRDefault="004D3449">
      <w:pPr>
        <w:rPr>
          <w:sz w:val="28"/>
          <w:szCs w:val="28"/>
          <w:u w:val="single"/>
        </w:rPr>
      </w:pPr>
    </w:p>
    <w:tbl>
      <w:tblPr>
        <w:tblW w:w="9105" w:type="dxa"/>
        <w:jc w:val="center"/>
        <w:tblLook w:val="04A0" w:firstRow="1" w:lastRow="0" w:firstColumn="1" w:lastColumn="0" w:noHBand="0" w:noVBand="1"/>
      </w:tblPr>
      <w:tblGrid>
        <w:gridCol w:w="2740"/>
        <w:gridCol w:w="6365"/>
      </w:tblGrid>
      <w:tr w:rsidR="00FD1142" w14:paraId="428F0FC6"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7D5B7D4A" w14:textId="77777777" w:rsidR="00FD1142" w:rsidRDefault="00FD1142" w:rsidP="00DC74FC">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39E2882E" w14:textId="4A9CF66C" w:rsidR="00FD1142" w:rsidRDefault="00EA06F8" w:rsidP="00DC74FC">
            <w:pPr>
              <w:jc w:val="center"/>
              <w:rPr>
                <w:b/>
                <w:bCs/>
                <w:color w:val="FFFFFF"/>
              </w:rPr>
            </w:pPr>
            <w:r>
              <w:rPr>
                <w:b/>
                <w:bCs/>
                <w:color w:val="FFFFFF"/>
              </w:rPr>
              <w:t>Manage Faculty Information</w:t>
            </w:r>
          </w:p>
        </w:tc>
      </w:tr>
      <w:tr w:rsidR="00FD1142" w14:paraId="70AEE6B6"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055CE837" w14:textId="77777777" w:rsidR="00FD1142" w:rsidRDefault="00FD1142" w:rsidP="003939E7">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58452BD1" w14:textId="3B234071" w:rsidR="00FD1142" w:rsidRDefault="003939E7" w:rsidP="003939E7">
            <w:pPr>
              <w:rPr>
                <w:color w:val="000000"/>
              </w:rPr>
            </w:pPr>
            <w:r>
              <w:rPr>
                <w:color w:val="000000"/>
              </w:rPr>
              <w:t>6</w:t>
            </w:r>
          </w:p>
        </w:tc>
      </w:tr>
      <w:tr w:rsidR="00FD1142" w14:paraId="35C00CEF"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0D5C2A4" w14:textId="77777777" w:rsidR="00FD1142" w:rsidRDefault="00FD1142" w:rsidP="003939E7">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061C4E17" w14:textId="77777777" w:rsidR="003939E7" w:rsidRDefault="003939E7" w:rsidP="003939E7">
            <w:pPr>
              <w:spacing w:line="360" w:lineRule="auto"/>
              <w:rPr>
                <w:color w:val="000000"/>
              </w:rPr>
            </w:pPr>
          </w:p>
          <w:p w14:paraId="37F01C38" w14:textId="77777777" w:rsidR="00FD1142" w:rsidRDefault="003939E7" w:rsidP="003939E7">
            <w:pPr>
              <w:spacing w:line="360" w:lineRule="auto"/>
              <w:rPr>
                <w:color w:val="000000"/>
              </w:rPr>
            </w:pPr>
            <w:r>
              <w:rPr>
                <w:color w:val="000000"/>
              </w:rPr>
              <w:t>Admin can view, update, delete faculty information that was added by the faculty member</w:t>
            </w:r>
          </w:p>
          <w:p w14:paraId="2398BE0F" w14:textId="06EC7278" w:rsidR="003939E7" w:rsidRDefault="003939E7" w:rsidP="003939E7">
            <w:pPr>
              <w:spacing w:line="360" w:lineRule="auto"/>
              <w:rPr>
                <w:color w:val="000000"/>
              </w:rPr>
            </w:pPr>
          </w:p>
        </w:tc>
      </w:tr>
      <w:tr w:rsidR="00FD1142" w14:paraId="348ED485"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3BCF6BE" w14:textId="77777777" w:rsidR="00FD1142" w:rsidRDefault="00FD1142" w:rsidP="003939E7">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42F857A6" w14:textId="77777777" w:rsidR="003939E7" w:rsidRDefault="003939E7" w:rsidP="003939E7">
            <w:pPr>
              <w:spacing w:line="360" w:lineRule="auto"/>
              <w:rPr>
                <w:color w:val="000000"/>
              </w:rPr>
            </w:pPr>
          </w:p>
          <w:p w14:paraId="4C474230" w14:textId="433E51FD" w:rsidR="003939E7" w:rsidRDefault="003939E7" w:rsidP="003939E7">
            <w:pPr>
              <w:spacing w:line="360" w:lineRule="auto"/>
              <w:rPr>
                <w:color w:val="000000"/>
              </w:rPr>
            </w:pPr>
            <w:r>
              <w:rPr>
                <w:color w:val="000000"/>
              </w:rPr>
              <w:t>This Use Case will allow admin to view the faculty information as well as admin can update them and can delete them accordingly. All faculty members details will be shown in admin dashboard</w:t>
            </w:r>
          </w:p>
          <w:p w14:paraId="48DC1D7E" w14:textId="77777777" w:rsidR="004D3449" w:rsidRDefault="004D3449" w:rsidP="003939E7">
            <w:pPr>
              <w:spacing w:line="360" w:lineRule="auto"/>
              <w:rPr>
                <w:color w:val="000000"/>
              </w:rPr>
            </w:pPr>
          </w:p>
          <w:p w14:paraId="2352A4F3" w14:textId="685293AE" w:rsidR="003939E7" w:rsidRDefault="003939E7" w:rsidP="003939E7">
            <w:pPr>
              <w:spacing w:line="360" w:lineRule="auto"/>
              <w:rPr>
                <w:color w:val="000000"/>
              </w:rPr>
            </w:pPr>
          </w:p>
        </w:tc>
      </w:tr>
      <w:tr w:rsidR="00FD1142" w14:paraId="6039DA74"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67BCEC7" w14:textId="77777777" w:rsidR="00FD1142" w:rsidRDefault="00FD1142" w:rsidP="003939E7">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36B887AD" w14:textId="189ECB77" w:rsidR="00FD1142" w:rsidRDefault="00FD1142" w:rsidP="003939E7">
            <w:pPr>
              <w:rPr>
                <w:color w:val="000000"/>
              </w:rPr>
            </w:pPr>
            <w:r>
              <w:rPr>
                <w:color w:val="000000"/>
              </w:rPr>
              <w:t> </w:t>
            </w:r>
            <w:r w:rsidR="00AF7011">
              <w:rPr>
                <w:color w:val="000000"/>
              </w:rPr>
              <w:t>None</w:t>
            </w:r>
          </w:p>
        </w:tc>
      </w:tr>
      <w:tr w:rsidR="00FD1142" w14:paraId="79107BC2"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67E6F7B" w14:textId="77777777" w:rsidR="00FD1142" w:rsidRDefault="00FD1142" w:rsidP="003939E7">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514809E2" w14:textId="77777777" w:rsidR="00AF7011" w:rsidRDefault="00FD1142" w:rsidP="00AF7011">
            <w:pPr>
              <w:spacing w:line="360" w:lineRule="auto"/>
              <w:ind w:left="774"/>
              <w:rPr>
                <w:color w:val="000000"/>
              </w:rPr>
            </w:pPr>
            <w:r>
              <w:rPr>
                <w:color w:val="000000"/>
              </w:rPr>
              <w:t> </w:t>
            </w:r>
          </w:p>
          <w:p w14:paraId="54925A69" w14:textId="53B00AE0" w:rsidR="00AF7011" w:rsidRPr="00AA4AC9" w:rsidRDefault="00AF7011" w:rsidP="00AF7011">
            <w:pPr>
              <w:numPr>
                <w:ilvl w:val="0"/>
                <w:numId w:val="14"/>
              </w:numPr>
              <w:spacing w:line="360" w:lineRule="auto"/>
              <w:rPr>
                <w:color w:val="000000"/>
              </w:rPr>
            </w:pPr>
            <w:r w:rsidRPr="00AA4AC9">
              <w:rPr>
                <w:color w:val="000000"/>
              </w:rPr>
              <w:t>System should be connected with the database.</w:t>
            </w:r>
          </w:p>
          <w:p w14:paraId="0DA35C71" w14:textId="77777777" w:rsidR="00AF7011" w:rsidRDefault="00AF7011" w:rsidP="00AF7011">
            <w:pPr>
              <w:numPr>
                <w:ilvl w:val="0"/>
                <w:numId w:val="14"/>
              </w:numPr>
              <w:spacing w:line="360" w:lineRule="auto"/>
              <w:rPr>
                <w:color w:val="000000"/>
              </w:rPr>
            </w:pPr>
            <w:r w:rsidRPr="00AA4AC9">
              <w:rPr>
                <w:color w:val="000000"/>
              </w:rPr>
              <w:t>Application should be running properly.</w:t>
            </w:r>
          </w:p>
          <w:p w14:paraId="4F1E1CEA" w14:textId="77777777" w:rsidR="00AF7011" w:rsidRDefault="00AF7011" w:rsidP="00AF7011">
            <w:pPr>
              <w:numPr>
                <w:ilvl w:val="0"/>
                <w:numId w:val="14"/>
              </w:numPr>
              <w:spacing w:line="360" w:lineRule="auto"/>
              <w:rPr>
                <w:color w:val="000000"/>
              </w:rPr>
            </w:pPr>
            <w:r>
              <w:rPr>
                <w:color w:val="000000"/>
              </w:rPr>
              <w:t>Admin must have logged in with their credentials</w:t>
            </w:r>
          </w:p>
          <w:p w14:paraId="239E232C" w14:textId="3F6448A9" w:rsidR="00AF7011" w:rsidRDefault="00AF7011" w:rsidP="00AF7011">
            <w:pPr>
              <w:numPr>
                <w:ilvl w:val="0"/>
                <w:numId w:val="14"/>
              </w:numPr>
              <w:spacing w:line="360" w:lineRule="auto"/>
              <w:rPr>
                <w:color w:val="000000"/>
              </w:rPr>
            </w:pPr>
            <w:r>
              <w:rPr>
                <w:color w:val="000000"/>
              </w:rPr>
              <w:t>There must be at least one faculty member’s info</w:t>
            </w:r>
          </w:p>
          <w:p w14:paraId="054445BA" w14:textId="77777777" w:rsidR="004D3449" w:rsidRDefault="004D3449" w:rsidP="004D3449">
            <w:pPr>
              <w:spacing w:line="360" w:lineRule="auto"/>
              <w:ind w:left="774"/>
              <w:rPr>
                <w:color w:val="000000"/>
              </w:rPr>
            </w:pPr>
          </w:p>
          <w:p w14:paraId="5B878544" w14:textId="77777777" w:rsidR="00FD1142" w:rsidRDefault="00FD1142" w:rsidP="003939E7">
            <w:pPr>
              <w:rPr>
                <w:color w:val="000000"/>
              </w:rPr>
            </w:pPr>
          </w:p>
        </w:tc>
      </w:tr>
      <w:tr w:rsidR="00FD1142" w14:paraId="7CC35480"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868BD90" w14:textId="77777777" w:rsidR="00FD1142" w:rsidRDefault="00FD1142" w:rsidP="003939E7">
            <w:pPr>
              <w:jc w:val="center"/>
              <w:rPr>
                <w:color w:val="FFFFFF"/>
              </w:rPr>
            </w:pPr>
            <w:r w:rsidRPr="009D379E">
              <w:rPr>
                <w:color w:val="FFFFFF"/>
              </w:rPr>
              <w:lastRenderedPageBreak/>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353CE8FF" w14:textId="30AC68CE" w:rsidR="00FD1142" w:rsidRDefault="00AF7011" w:rsidP="00F11C7D">
            <w:pPr>
              <w:numPr>
                <w:ilvl w:val="0"/>
                <w:numId w:val="14"/>
              </w:numPr>
              <w:rPr>
                <w:color w:val="000000"/>
              </w:rPr>
            </w:pPr>
            <w:r>
              <w:rPr>
                <w:color w:val="000000"/>
              </w:rPr>
              <w:t>Details will be update, delete accordingly</w:t>
            </w:r>
          </w:p>
        </w:tc>
      </w:tr>
      <w:tr w:rsidR="00AF7011" w14:paraId="58E18B2E"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C8DB8D8" w14:textId="77777777" w:rsidR="00AF7011" w:rsidRDefault="00AF7011" w:rsidP="003939E7">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13F92A89" w14:textId="4EF67471" w:rsidR="00AF7011" w:rsidRDefault="00AF7011" w:rsidP="00AF7011">
            <w:pPr>
              <w:rPr>
                <w:color w:val="000000"/>
              </w:rPr>
            </w:pPr>
            <w:r w:rsidRPr="001A6E63">
              <w:rPr>
                <w:b/>
                <w:bCs/>
                <w:color w:val="000000"/>
              </w:rPr>
              <w:t> S21025A8D8 (BC180404438)</w:t>
            </w:r>
          </w:p>
        </w:tc>
      </w:tr>
      <w:tr w:rsidR="00AF7011" w14:paraId="50CD2B8B"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FA55381" w14:textId="77777777" w:rsidR="00AF7011" w:rsidRDefault="00AF7011" w:rsidP="003939E7">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64815600" w14:textId="5FDDF368" w:rsidR="00AF7011" w:rsidRDefault="00AF7011" w:rsidP="003939E7">
            <w:pPr>
              <w:rPr>
                <w:color w:val="000000"/>
              </w:rPr>
            </w:pPr>
            <w:r>
              <w:rPr>
                <w:color w:val="000000"/>
              </w:rPr>
              <w:t> None</w:t>
            </w:r>
          </w:p>
        </w:tc>
      </w:tr>
    </w:tbl>
    <w:p w14:paraId="4C45467D" w14:textId="1553B384" w:rsidR="00FD1142" w:rsidRDefault="00FD1142">
      <w:pPr>
        <w:rPr>
          <w:sz w:val="28"/>
          <w:szCs w:val="28"/>
          <w:u w:val="single"/>
        </w:rPr>
      </w:pPr>
    </w:p>
    <w:p w14:paraId="184F31BD" w14:textId="78E559ED" w:rsidR="00716744" w:rsidRDefault="00716744">
      <w:pPr>
        <w:rPr>
          <w:sz w:val="28"/>
          <w:szCs w:val="28"/>
          <w:u w:val="single"/>
        </w:rPr>
      </w:pPr>
    </w:p>
    <w:p w14:paraId="3FC349A2" w14:textId="77777777" w:rsidR="007D2A6B" w:rsidRDefault="007D2A6B">
      <w:pPr>
        <w:rPr>
          <w:sz w:val="28"/>
          <w:szCs w:val="28"/>
          <w:u w:val="single"/>
        </w:rPr>
      </w:pPr>
    </w:p>
    <w:tbl>
      <w:tblPr>
        <w:tblW w:w="9105" w:type="dxa"/>
        <w:jc w:val="center"/>
        <w:tblLook w:val="04A0" w:firstRow="1" w:lastRow="0" w:firstColumn="1" w:lastColumn="0" w:noHBand="0" w:noVBand="1"/>
      </w:tblPr>
      <w:tblGrid>
        <w:gridCol w:w="2740"/>
        <w:gridCol w:w="6365"/>
      </w:tblGrid>
      <w:tr w:rsidR="00FD1142" w14:paraId="3BD6D8ED"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18AE0DAB" w14:textId="77777777" w:rsidR="00FD1142" w:rsidRDefault="00FD1142" w:rsidP="00DC74FC">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684F0DF2" w14:textId="7F915B45" w:rsidR="00FD1142" w:rsidRDefault="00EA06F8" w:rsidP="00DC74FC">
            <w:pPr>
              <w:jc w:val="center"/>
              <w:rPr>
                <w:b/>
                <w:bCs/>
                <w:color w:val="FFFFFF"/>
              </w:rPr>
            </w:pPr>
            <w:r>
              <w:rPr>
                <w:b/>
                <w:bCs/>
                <w:color w:val="FFFFFF"/>
              </w:rPr>
              <w:t>Add Personal details</w:t>
            </w:r>
          </w:p>
        </w:tc>
      </w:tr>
      <w:tr w:rsidR="00FD1142" w14:paraId="45DE4B40"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3C4CD809" w14:textId="77777777" w:rsidR="00FD1142" w:rsidRDefault="00FD1142" w:rsidP="00DC74FC">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6B08A63C" w14:textId="198070F2" w:rsidR="00FD1142" w:rsidRDefault="00FD1142" w:rsidP="006F5DFA">
            <w:pPr>
              <w:rPr>
                <w:color w:val="000000"/>
              </w:rPr>
            </w:pPr>
            <w:r>
              <w:rPr>
                <w:color w:val="000000"/>
              </w:rPr>
              <w:t> </w:t>
            </w:r>
            <w:r w:rsidR="006F5DFA">
              <w:rPr>
                <w:color w:val="000000"/>
              </w:rPr>
              <w:t>7</w:t>
            </w:r>
          </w:p>
        </w:tc>
      </w:tr>
      <w:tr w:rsidR="00FD1142" w14:paraId="502FFF76"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BF9AF09" w14:textId="77777777" w:rsidR="00FD1142" w:rsidRDefault="00FD1142" w:rsidP="00DC74FC">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3DDFB63C" w14:textId="77777777" w:rsidR="00A32EBE" w:rsidRDefault="00A32EBE" w:rsidP="00A32EBE">
            <w:pPr>
              <w:spacing w:line="360" w:lineRule="auto"/>
              <w:rPr>
                <w:color w:val="000000"/>
              </w:rPr>
            </w:pPr>
          </w:p>
          <w:p w14:paraId="4A5EEA19" w14:textId="2733AB3E" w:rsidR="00FD1142" w:rsidRDefault="00FD1142" w:rsidP="00A32EBE">
            <w:pPr>
              <w:spacing w:line="360" w:lineRule="auto"/>
              <w:rPr>
                <w:color w:val="000000"/>
              </w:rPr>
            </w:pPr>
            <w:r>
              <w:rPr>
                <w:color w:val="000000"/>
              </w:rPr>
              <w:t> </w:t>
            </w:r>
            <w:r w:rsidR="006F5DFA">
              <w:rPr>
                <w:color w:val="000000"/>
              </w:rPr>
              <w:t>Faculty Member will add their</w:t>
            </w:r>
            <w:r w:rsidR="00A32EBE">
              <w:rPr>
                <w:color w:val="000000"/>
              </w:rPr>
              <w:t xml:space="preserve"> personal details through the form that will show up in their profile</w:t>
            </w:r>
          </w:p>
          <w:p w14:paraId="043D259F" w14:textId="77777777" w:rsidR="004D3449" w:rsidRDefault="004D3449" w:rsidP="00A32EBE">
            <w:pPr>
              <w:spacing w:line="360" w:lineRule="auto"/>
              <w:rPr>
                <w:color w:val="000000"/>
              </w:rPr>
            </w:pPr>
          </w:p>
          <w:p w14:paraId="34BCF5D7" w14:textId="7E4BD2B7" w:rsidR="00A32EBE" w:rsidRDefault="00A32EBE" w:rsidP="00A32EBE">
            <w:pPr>
              <w:spacing w:line="360" w:lineRule="auto"/>
              <w:rPr>
                <w:color w:val="000000"/>
              </w:rPr>
            </w:pPr>
          </w:p>
        </w:tc>
      </w:tr>
      <w:tr w:rsidR="00FD1142" w14:paraId="11DF359C"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C684136" w14:textId="77777777" w:rsidR="00FD1142" w:rsidRDefault="00FD1142" w:rsidP="00DC74FC">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72FE0DB0" w14:textId="77777777" w:rsidR="00A32EBE" w:rsidRDefault="00A32EBE" w:rsidP="00A32EBE">
            <w:pPr>
              <w:spacing w:line="360" w:lineRule="auto"/>
              <w:rPr>
                <w:color w:val="000000"/>
              </w:rPr>
            </w:pPr>
          </w:p>
          <w:p w14:paraId="5DCDDEF2" w14:textId="38D8EBCD" w:rsidR="00FD1142" w:rsidRDefault="00A32EBE" w:rsidP="001D7ACB">
            <w:pPr>
              <w:spacing w:line="360" w:lineRule="auto"/>
              <w:rPr>
                <w:color w:val="000000"/>
              </w:rPr>
            </w:pPr>
            <w:r>
              <w:rPr>
                <w:color w:val="000000"/>
              </w:rPr>
              <w:t>After the approval of admin, Faculty Member will add their personal information that will be shown up in the website that will be viewed by visitor/student. When faculty member will log in to the system. They</w:t>
            </w:r>
            <w:r w:rsidR="001D7ACB">
              <w:rPr>
                <w:color w:val="000000"/>
              </w:rPr>
              <w:t xml:space="preserve"> will redirect to their dashboard where they can add.</w:t>
            </w:r>
          </w:p>
          <w:p w14:paraId="74DAE34C" w14:textId="77777777" w:rsidR="004D3449" w:rsidRDefault="004D3449" w:rsidP="001D7ACB">
            <w:pPr>
              <w:spacing w:line="360" w:lineRule="auto"/>
              <w:rPr>
                <w:color w:val="000000"/>
              </w:rPr>
            </w:pPr>
          </w:p>
          <w:p w14:paraId="269A8B50" w14:textId="1760208F" w:rsidR="00A32EBE" w:rsidRDefault="00A32EBE" w:rsidP="00A32EBE">
            <w:pPr>
              <w:spacing w:line="360" w:lineRule="auto"/>
              <w:rPr>
                <w:color w:val="000000"/>
              </w:rPr>
            </w:pPr>
          </w:p>
        </w:tc>
      </w:tr>
      <w:tr w:rsidR="00FD1142" w14:paraId="3E9059B8"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B186854" w14:textId="77777777" w:rsidR="00FD1142" w:rsidRDefault="00FD1142" w:rsidP="00DC74FC">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3267435F" w14:textId="12C55F6E" w:rsidR="00FD1142" w:rsidRDefault="00FD1142" w:rsidP="006F5DFA">
            <w:pPr>
              <w:rPr>
                <w:color w:val="000000"/>
              </w:rPr>
            </w:pPr>
            <w:r>
              <w:rPr>
                <w:color w:val="000000"/>
              </w:rPr>
              <w:t> </w:t>
            </w:r>
            <w:r w:rsidR="001D7ACB">
              <w:rPr>
                <w:color w:val="000000"/>
              </w:rPr>
              <w:t>None</w:t>
            </w:r>
          </w:p>
        </w:tc>
      </w:tr>
      <w:tr w:rsidR="00FD1142" w14:paraId="5D81993B"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2CEC940" w14:textId="77777777" w:rsidR="00FD1142" w:rsidRDefault="00FD1142" w:rsidP="00DC74FC">
            <w:pPr>
              <w:jc w:val="center"/>
              <w:rPr>
                <w:color w:val="FFFFFF"/>
              </w:rPr>
            </w:pPr>
            <w:r w:rsidRPr="009D379E">
              <w:rPr>
                <w:color w:val="FFFFFF"/>
              </w:rPr>
              <w:lastRenderedPageBreak/>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2B418280" w14:textId="77777777" w:rsidR="001D7ACB" w:rsidRDefault="00FD1142" w:rsidP="001D7ACB">
            <w:pPr>
              <w:spacing w:line="360" w:lineRule="auto"/>
              <w:ind w:left="774"/>
              <w:rPr>
                <w:color w:val="000000"/>
              </w:rPr>
            </w:pPr>
            <w:r>
              <w:rPr>
                <w:color w:val="000000"/>
              </w:rPr>
              <w:t> </w:t>
            </w:r>
          </w:p>
          <w:p w14:paraId="750AE041" w14:textId="0B3834EE" w:rsidR="001D7ACB" w:rsidRPr="00AA4AC9" w:rsidRDefault="001D7ACB" w:rsidP="001D7ACB">
            <w:pPr>
              <w:numPr>
                <w:ilvl w:val="0"/>
                <w:numId w:val="14"/>
              </w:numPr>
              <w:spacing w:line="360" w:lineRule="auto"/>
              <w:rPr>
                <w:color w:val="000000"/>
              </w:rPr>
            </w:pPr>
            <w:r w:rsidRPr="00AA4AC9">
              <w:rPr>
                <w:color w:val="000000"/>
              </w:rPr>
              <w:t>System should be connected with the database.</w:t>
            </w:r>
          </w:p>
          <w:p w14:paraId="3D4A0624" w14:textId="77777777" w:rsidR="001D7ACB" w:rsidRDefault="001D7ACB" w:rsidP="001D7ACB">
            <w:pPr>
              <w:numPr>
                <w:ilvl w:val="0"/>
                <w:numId w:val="14"/>
              </w:numPr>
              <w:spacing w:line="360" w:lineRule="auto"/>
              <w:rPr>
                <w:color w:val="000000"/>
              </w:rPr>
            </w:pPr>
            <w:r w:rsidRPr="00AA4AC9">
              <w:rPr>
                <w:color w:val="000000"/>
              </w:rPr>
              <w:t>Application should be running properly.</w:t>
            </w:r>
          </w:p>
          <w:p w14:paraId="096FD96D" w14:textId="0C4ED3EC" w:rsidR="00FD1142" w:rsidRDefault="001D7ACB" w:rsidP="001D7ACB">
            <w:pPr>
              <w:numPr>
                <w:ilvl w:val="0"/>
                <w:numId w:val="14"/>
              </w:numPr>
              <w:spacing w:line="360" w:lineRule="auto"/>
              <w:rPr>
                <w:color w:val="000000"/>
              </w:rPr>
            </w:pPr>
            <w:r>
              <w:rPr>
                <w:color w:val="000000"/>
              </w:rPr>
              <w:t>Member must have logged in with their credentials</w:t>
            </w:r>
          </w:p>
          <w:p w14:paraId="4724BB35" w14:textId="77777777" w:rsidR="004D3449" w:rsidRDefault="004D3449" w:rsidP="004D3449">
            <w:pPr>
              <w:spacing w:line="360" w:lineRule="auto"/>
              <w:ind w:left="774"/>
              <w:rPr>
                <w:color w:val="000000"/>
              </w:rPr>
            </w:pPr>
          </w:p>
          <w:p w14:paraId="120B7B30" w14:textId="7747680E" w:rsidR="001D7ACB" w:rsidRPr="001D7ACB" w:rsidRDefault="001D7ACB" w:rsidP="001D7ACB">
            <w:pPr>
              <w:spacing w:line="360" w:lineRule="auto"/>
              <w:ind w:left="774"/>
              <w:rPr>
                <w:color w:val="000000"/>
              </w:rPr>
            </w:pPr>
          </w:p>
        </w:tc>
      </w:tr>
      <w:tr w:rsidR="00FD1142" w14:paraId="314C2D91"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FE0607F" w14:textId="77777777" w:rsidR="00FD1142" w:rsidRDefault="00FD1142" w:rsidP="00DC74FC">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6DE2CFD6" w14:textId="4DE45704" w:rsidR="00FD1142" w:rsidRDefault="001D7ACB" w:rsidP="00F11C7D">
            <w:pPr>
              <w:numPr>
                <w:ilvl w:val="0"/>
                <w:numId w:val="14"/>
              </w:numPr>
              <w:rPr>
                <w:color w:val="000000"/>
              </w:rPr>
            </w:pPr>
            <w:r>
              <w:rPr>
                <w:color w:val="000000"/>
              </w:rPr>
              <w:t>Information will be added successfully</w:t>
            </w:r>
          </w:p>
        </w:tc>
      </w:tr>
      <w:tr w:rsidR="00BB06BB" w14:paraId="77424EF4"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27CF202" w14:textId="77777777" w:rsidR="00BB06BB" w:rsidRDefault="00BB06BB" w:rsidP="00DC74FC">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1E5D2ADE" w14:textId="196BA75F" w:rsidR="00BB06BB" w:rsidRDefault="00BB06BB" w:rsidP="006F5DFA">
            <w:pPr>
              <w:rPr>
                <w:color w:val="000000"/>
              </w:rPr>
            </w:pPr>
            <w:r w:rsidRPr="001A6E63">
              <w:rPr>
                <w:b/>
                <w:bCs/>
                <w:color w:val="000000"/>
              </w:rPr>
              <w:t> S21025A8D8 (BC180404438)</w:t>
            </w:r>
          </w:p>
        </w:tc>
      </w:tr>
      <w:tr w:rsidR="00BB06BB" w14:paraId="65207698"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5DBCB58" w14:textId="77777777" w:rsidR="00BB06BB" w:rsidRDefault="00BB06BB" w:rsidP="00DC74FC">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1C14CD9B" w14:textId="5200AB05" w:rsidR="00BB06BB" w:rsidRDefault="00BB06BB" w:rsidP="006F5DFA">
            <w:pPr>
              <w:rPr>
                <w:color w:val="000000"/>
              </w:rPr>
            </w:pPr>
            <w:r>
              <w:rPr>
                <w:color w:val="000000"/>
              </w:rPr>
              <w:t> None</w:t>
            </w:r>
          </w:p>
        </w:tc>
      </w:tr>
    </w:tbl>
    <w:p w14:paraId="5528F838" w14:textId="77777777" w:rsidR="0079444E" w:rsidRDefault="0079444E">
      <w:pPr>
        <w:rPr>
          <w:sz w:val="28"/>
          <w:szCs w:val="28"/>
          <w:u w:val="single"/>
        </w:rPr>
      </w:pPr>
    </w:p>
    <w:p w14:paraId="72EF4336" w14:textId="471A8C78" w:rsidR="0079444E" w:rsidRDefault="0079444E">
      <w:pPr>
        <w:rPr>
          <w:sz w:val="28"/>
          <w:szCs w:val="28"/>
          <w:u w:val="single"/>
        </w:rPr>
      </w:pPr>
    </w:p>
    <w:p w14:paraId="3133EA4A" w14:textId="6F8EFDDF" w:rsidR="00716744" w:rsidRDefault="00716744">
      <w:pPr>
        <w:rPr>
          <w:sz w:val="28"/>
          <w:szCs w:val="28"/>
          <w:u w:val="single"/>
        </w:rPr>
      </w:pPr>
    </w:p>
    <w:tbl>
      <w:tblPr>
        <w:tblW w:w="9105" w:type="dxa"/>
        <w:jc w:val="center"/>
        <w:tblLook w:val="04A0" w:firstRow="1" w:lastRow="0" w:firstColumn="1" w:lastColumn="0" w:noHBand="0" w:noVBand="1"/>
      </w:tblPr>
      <w:tblGrid>
        <w:gridCol w:w="2740"/>
        <w:gridCol w:w="6365"/>
      </w:tblGrid>
      <w:tr w:rsidR="0079444E" w14:paraId="0D8A36E5"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5FF261B5" w14:textId="77777777" w:rsidR="0079444E" w:rsidRDefault="0079444E" w:rsidP="00DC74FC">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709B3697" w14:textId="6626B0F1" w:rsidR="0079444E" w:rsidRDefault="0079444E" w:rsidP="00EA06F8">
            <w:pPr>
              <w:jc w:val="center"/>
              <w:rPr>
                <w:b/>
                <w:bCs/>
                <w:color w:val="FFFFFF"/>
              </w:rPr>
            </w:pPr>
            <w:r>
              <w:rPr>
                <w:b/>
                <w:bCs/>
                <w:color w:val="FFFFFF"/>
              </w:rPr>
              <w:t xml:space="preserve">Update </w:t>
            </w:r>
            <w:r w:rsidR="00EA06F8">
              <w:rPr>
                <w:b/>
                <w:bCs/>
                <w:color w:val="FFFFFF"/>
              </w:rPr>
              <w:t>Personal Details</w:t>
            </w:r>
          </w:p>
        </w:tc>
      </w:tr>
      <w:tr w:rsidR="0079444E" w14:paraId="610308CA"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0A68A239" w14:textId="77777777" w:rsidR="0079444E" w:rsidRDefault="0079444E" w:rsidP="00DC74FC">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6B240C91" w14:textId="427874F8" w:rsidR="0079444E" w:rsidRDefault="0079444E" w:rsidP="009771C4">
            <w:pPr>
              <w:rPr>
                <w:color w:val="000000"/>
              </w:rPr>
            </w:pPr>
            <w:r>
              <w:rPr>
                <w:color w:val="000000"/>
              </w:rPr>
              <w:t> </w:t>
            </w:r>
            <w:r w:rsidR="009771C4">
              <w:rPr>
                <w:color w:val="000000"/>
              </w:rPr>
              <w:t>8</w:t>
            </w:r>
          </w:p>
        </w:tc>
      </w:tr>
      <w:tr w:rsidR="0079444E" w14:paraId="0ECAF9C5"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C751FCC" w14:textId="77777777" w:rsidR="0079444E" w:rsidRDefault="0079444E" w:rsidP="00DC74FC">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3DCF7163" w14:textId="77777777" w:rsidR="009771C4" w:rsidRDefault="009771C4" w:rsidP="009771C4">
            <w:pPr>
              <w:spacing w:line="360" w:lineRule="auto"/>
              <w:rPr>
                <w:color w:val="000000"/>
              </w:rPr>
            </w:pPr>
          </w:p>
          <w:p w14:paraId="5A3DC5B8" w14:textId="672EBC1D" w:rsidR="0079444E" w:rsidRDefault="009771C4" w:rsidP="009771C4">
            <w:pPr>
              <w:spacing w:line="360" w:lineRule="auto"/>
              <w:rPr>
                <w:color w:val="000000"/>
              </w:rPr>
            </w:pPr>
            <w:r>
              <w:rPr>
                <w:color w:val="000000"/>
              </w:rPr>
              <w:t>Faculty Member will update their personal details after adding through the form that will show up in their profile</w:t>
            </w:r>
          </w:p>
          <w:p w14:paraId="06F398E7" w14:textId="77777777" w:rsidR="004D3449" w:rsidRDefault="004D3449" w:rsidP="009771C4">
            <w:pPr>
              <w:spacing w:line="360" w:lineRule="auto"/>
              <w:rPr>
                <w:color w:val="000000"/>
              </w:rPr>
            </w:pPr>
          </w:p>
          <w:p w14:paraId="4451BCF6" w14:textId="1058AC47" w:rsidR="009771C4" w:rsidRDefault="009771C4" w:rsidP="009771C4">
            <w:pPr>
              <w:spacing w:line="360" w:lineRule="auto"/>
              <w:rPr>
                <w:color w:val="000000"/>
              </w:rPr>
            </w:pPr>
          </w:p>
        </w:tc>
      </w:tr>
      <w:tr w:rsidR="0079444E" w14:paraId="3BC53A16"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BDCAA39" w14:textId="77777777" w:rsidR="0079444E" w:rsidRDefault="0079444E" w:rsidP="00DC74FC">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1449274A" w14:textId="77777777" w:rsidR="00F11C7D" w:rsidRDefault="00F11C7D" w:rsidP="00F11C7D">
            <w:pPr>
              <w:spacing w:line="360" w:lineRule="auto"/>
              <w:rPr>
                <w:color w:val="000000"/>
              </w:rPr>
            </w:pPr>
          </w:p>
          <w:p w14:paraId="55750385" w14:textId="4A3D8CC4" w:rsidR="0079444E" w:rsidRDefault="009771C4" w:rsidP="00F11C7D">
            <w:pPr>
              <w:spacing w:line="360" w:lineRule="auto"/>
              <w:rPr>
                <w:color w:val="000000"/>
              </w:rPr>
            </w:pPr>
            <w:r>
              <w:rPr>
                <w:color w:val="000000"/>
              </w:rPr>
              <w:t>After adding their personal details, Members can edit them accordingly through same form that was used to add</w:t>
            </w:r>
          </w:p>
          <w:p w14:paraId="364E138B" w14:textId="77777777" w:rsidR="004D3449" w:rsidRDefault="004D3449" w:rsidP="00F11C7D">
            <w:pPr>
              <w:spacing w:line="360" w:lineRule="auto"/>
              <w:rPr>
                <w:color w:val="000000"/>
              </w:rPr>
            </w:pPr>
          </w:p>
          <w:p w14:paraId="7B7B1443" w14:textId="6F4A24BD" w:rsidR="00F11C7D" w:rsidRDefault="00F11C7D" w:rsidP="00F11C7D">
            <w:pPr>
              <w:spacing w:line="360" w:lineRule="auto"/>
              <w:rPr>
                <w:color w:val="000000"/>
              </w:rPr>
            </w:pPr>
          </w:p>
        </w:tc>
      </w:tr>
      <w:tr w:rsidR="0079444E" w14:paraId="6293D4F5"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8523F7A" w14:textId="77777777" w:rsidR="0079444E" w:rsidRDefault="0079444E" w:rsidP="00DC74FC">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2659EADD" w14:textId="0A706538" w:rsidR="0079444E" w:rsidRDefault="009771C4" w:rsidP="009771C4">
            <w:pPr>
              <w:rPr>
                <w:color w:val="000000"/>
              </w:rPr>
            </w:pPr>
            <w:r>
              <w:rPr>
                <w:color w:val="000000"/>
              </w:rPr>
              <w:t>None</w:t>
            </w:r>
            <w:r w:rsidR="0079444E">
              <w:rPr>
                <w:color w:val="000000"/>
              </w:rPr>
              <w:t> </w:t>
            </w:r>
          </w:p>
        </w:tc>
      </w:tr>
      <w:tr w:rsidR="0079444E" w14:paraId="22FEB9A8"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C5DAF71" w14:textId="77777777" w:rsidR="0079444E" w:rsidRDefault="0079444E" w:rsidP="00DC74FC">
            <w:pPr>
              <w:jc w:val="center"/>
              <w:rPr>
                <w:color w:val="FFFFFF"/>
              </w:rPr>
            </w:pPr>
            <w:r w:rsidRPr="009D379E">
              <w:rPr>
                <w:color w:val="FFFFFF"/>
              </w:rPr>
              <w:lastRenderedPageBreak/>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4022B462" w14:textId="77777777" w:rsidR="009771C4" w:rsidRDefault="0079444E" w:rsidP="009771C4">
            <w:pPr>
              <w:spacing w:line="360" w:lineRule="auto"/>
              <w:ind w:left="774"/>
              <w:rPr>
                <w:color w:val="000000"/>
              </w:rPr>
            </w:pPr>
            <w:r>
              <w:rPr>
                <w:color w:val="000000"/>
              </w:rPr>
              <w:t> </w:t>
            </w:r>
          </w:p>
          <w:p w14:paraId="53150235" w14:textId="0E6EDAC9" w:rsidR="009771C4" w:rsidRPr="00AA4AC9" w:rsidRDefault="009771C4" w:rsidP="009771C4">
            <w:pPr>
              <w:numPr>
                <w:ilvl w:val="0"/>
                <w:numId w:val="14"/>
              </w:numPr>
              <w:spacing w:line="360" w:lineRule="auto"/>
              <w:rPr>
                <w:color w:val="000000"/>
              </w:rPr>
            </w:pPr>
            <w:r w:rsidRPr="00AA4AC9">
              <w:rPr>
                <w:color w:val="000000"/>
              </w:rPr>
              <w:t>System should be connected with the database.</w:t>
            </w:r>
          </w:p>
          <w:p w14:paraId="68029307" w14:textId="77777777" w:rsidR="009771C4" w:rsidRDefault="009771C4" w:rsidP="009771C4">
            <w:pPr>
              <w:numPr>
                <w:ilvl w:val="0"/>
                <w:numId w:val="14"/>
              </w:numPr>
              <w:spacing w:line="360" w:lineRule="auto"/>
              <w:rPr>
                <w:color w:val="000000"/>
              </w:rPr>
            </w:pPr>
            <w:r w:rsidRPr="00AA4AC9">
              <w:rPr>
                <w:color w:val="000000"/>
              </w:rPr>
              <w:t>Application should be running properly.</w:t>
            </w:r>
          </w:p>
          <w:p w14:paraId="45CF6356" w14:textId="77777777" w:rsidR="009771C4" w:rsidRDefault="009771C4" w:rsidP="009771C4">
            <w:pPr>
              <w:numPr>
                <w:ilvl w:val="0"/>
                <w:numId w:val="14"/>
              </w:numPr>
              <w:spacing w:line="360" w:lineRule="auto"/>
              <w:rPr>
                <w:color w:val="000000"/>
              </w:rPr>
            </w:pPr>
            <w:r>
              <w:rPr>
                <w:color w:val="000000"/>
              </w:rPr>
              <w:t>Member must have logged in with their credentials</w:t>
            </w:r>
          </w:p>
          <w:p w14:paraId="4DCC19ED" w14:textId="0ADCF63F" w:rsidR="009771C4" w:rsidRDefault="009771C4" w:rsidP="009771C4">
            <w:pPr>
              <w:numPr>
                <w:ilvl w:val="0"/>
                <w:numId w:val="14"/>
              </w:numPr>
              <w:spacing w:line="360" w:lineRule="auto"/>
              <w:rPr>
                <w:color w:val="000000"/>
              </w:rPr>
            </w:pPr>
            <w:r>
              <w:rPr>
                <w:color w:val="000000"/>
              </w:rPr>
              <w:t xml:space="preserve">They must have to add </w:t>
            </w:r>
            <w:r w:rsidR="004D3449">
              <w:rPr>
                <w:color w:val="000000"/>
              </w:rPr>
              <w:t>their details</w:t>
            </w:r>
            <w:r>
              <w:rPr>
                <w:color w:val="000000"/>
              </w:rPr>
              <w:t xml:space="preserve"> first in order to update</w:t>
            </w:r>
          </w:p>
          <w:p w14:paraId="6B60EBB2" w14:textId="77777777" w:rsidR="004D3449" w:rsidRDefault="004D3449" w:rsidP="004D3449">
            <w:pPr>
              <w:spacing w:line="360" w:lineRule="auto"/>
              <w:ind w:left="774"/>
              <w:rPr>
                <w:color w:val="000000"/>
              </w:rPr>
            </w:pPr>
          </w:p>
          <w:p w14:paraId="1120663C" w14:textId="77777777" w:rsidR="0079444E" w:rsidRDefault="0079444E" w:rsidP="009771C4">
            <w:pPr>
              <w:rPr>
                <w:color w:val="000000"/>
              </w:rPr>
            </w:pPr>
          </w:p>
        </w:tc>
      </w:tr>
      <w:tr w:rsidR="0079444E" w14:paraId="01EC28C4"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1251BCE" w14:textId="77777777" w:rsidR="0079444E" w:rsidRDefault="0079444E" w:rsidP="00DC74FC">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27A86309" w14:textId="0B95FE4B" w:rsidR="0079444E" w:rsidRDefault="00C26619" w:rsidP="00F11C7D">
            <w:pPr>
              <w:numPr>
                <w:ilvl w:val="0"/>
                <w:numId w:val="14"/>
              </w:numPr>
              <w:rPr>
                <w:color w:val="000000"/>
              </w:rPr>
            </w:pPr>
            <w:r>
              <w:rPr>
                <w:color w:val="000000"/>
              </w:rPr>
              <w:t>Information will be updated successfully</w:t>
            </w:r>
          </w:p>
        </w:tc>
      </w:tr>
      <w:tr w:rsidR="00C26619" w14:paraId="2A666180"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BE4882C" w14:textId="77777777" w:rsidR="00C26619" w:rsidRDefault="00C26619" w:rsidP="00DC74FC">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6948D6D4" w14:textId="6AFB624E" w:rsidR="00C26619" w:rsidRDefault="00C26619" w:rsidP="009771C4">
            <w:pPr>
              <w:rPr>
                <w:color w:val="000000"/>
              </w:rPr>
            </w:pPr>
            <w:r w:rsidRPr="001A6E63">
              <w:rPr>
                <w:b/>
                <w:bCs/>
                <w:color w:val="000000"/>
              </w:rPr>
              <w:t> S21025A8D8 (BC180404438)</w:t>
            </w:r>
          </w:p>
        </w:tc>
      </w:tr>
      <w:tr w:rsidR="00C26619" w14:paraId="3BB49073"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4B74737" w14:textId="77777777" w:rsidR="00C26619" w:rsidRDefault="00C26619" w:rsidP="00DC74FC">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7633C90B" w14:textId="48F744B2" w:rsidR="00C26619" w:rsidRDefault="00C26619" w:rsidP="009771C4">
            <w:pPr>
              <w:rPr>
                <w:color w:val="000000"/>
              </w:rPr>
            </w:pPr>
            <w:r>
              <w:rPr>
                <w:color w:val="000000"/>
              </w:rPr>
              <w:t> None</w:t>
            </w:r>
          </w:p>
        </w:tc>
      </w:tr>
    </w:tbl>
    <w:p w14:paraId="0AEEF3F4" w14:textId="77777777" w:rsidR="0079444E" w:rsidRDefault="0079444E">
      <w:pPr>
        <w:rPr>
          <w:sz w:val="28"/>
          <w:szCs w:val="28"/>
          <w:u w:val="single"/>
        </w:rPr>
      </w:pPr>
    </w:p>
    <w:p w14:paraId="2FAFEF6D" w14:textId="303568A3" w:rsidR="00716744" w:rsidRDefault="00716744">
      <w:pPr>
        <w:rPr>
          <w:sz w:val="28"/>
          <w:szCs w:val="28"/>
          <w:u w:val="single"/>
        </w:rPr>
      </w:pPr>
    </w:p>
    <w:p w14:paraId="0BFC1474" w14:textId="60A95472" w:rsidR="00A271E3" w:rsidRDefault="00A271E3">
      <w:pPr>
        <w:rPr>
          <w:sz w:val="28"/>
          <w:szCs w:val="28"/>
          <w:u w:val="single"/>
        </w:rPr>
      </w:pPr>
    </w:p>
    <w:p w14:paraId="5B197CFE" w14:textId="7BDD0578" w:rsidR="00A271E3" w:rsidRDefault="00A271E3">
      <w:pPr>
        <w:rPr>
          <w:sz w:val="28"/>
          <w:szCs w:val="28"/>
          <w:u w:val="single"/>
        </w:rPr>
      </w:pPr>
    </w:p>
    <w:p w14:paraId="6927CDB1" w14:textId="370AFE4E" w:rsidR="00A271E3" w:rsidRDefault="00A271E3">
      <w:pPr>
        <w:rPr>
          <w:sz w:val="28"/>
          <w:szCs w:val="28"/>
          <w:u w:val="single"/>
        </w:rPr>
      </w:pPr>
    </w:p>
    <w:p w14:paraId="3BCACB9B" w14:textId="77777777" w:rsidR="00A271E3" w:rsidRDefault="00A271E3">
      <w:pPr>
        <w:rPr>
          <w:sz w:val="28"/>
          <w:szCs w:val="28"/>
          <w:u w:val="single"/>
        </w:rPr>
      </w:pPr>
    </w:p>
    <w:tbl>
      <w:tblPr>
        <w:tblW w:w="9105" w:type="dxa"/>
        <w:jc w:val="center"/>
        <w:tblLook w:val="04A0" w:firstRow="1" w:lastRow="0" w:firstColumn="1" w:lastColumn="0" w:noHBand="0" w:noVBand="1"/>
      </w:tblPr>
      <w:tblGrid>
        <w:gridCol w:w="2740"/>
        <w:gridCol w:w="6365"/>
      </w:tblGrid>
      <w:tr w:rsidR="0079444E" w14:paraId="234C01AD" w14:textId="77777777" w:rsidTr="00DC74FC">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3D203916" w14:textId="77777777" w:rsidR="0079444E" w:rsidRDefault="0079444E" w:rsidP="00DC74FC">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183AD00B" w14:textId="1335AC89" w:rsidR="0079444E" w:rsidRDefault="00EA06F8" w:rsidP="00DC74FC">
            <w:pPr>
              <w:jc w:val="center"/>
              <w:rPr>
                <w:b/>
                <w:bCs/>
                <w:color w:val="FFFFFF"/>
              </w:rPr>
            </w:pPr>
            <w:r>
              <w:rPr>
                <w:b/>
                <w:bCs/>
                <w:color w:val="FFFFFF"/>
              </w:rPr>
              <w:t>Search Faculty</w:t>
            </w:r>
          </w:p>
        </w:tc>
      </w:tr>
      <w:tr w:rsidR="0079444E" w14:paraId="19138476" w14:textId="77777777" w:rsidTr="00DC74FC">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35E90EDC" w14:textId="77777777" w:rsidR="0079444E" w:rsidRDefault="0079444E" w:rsidP="00DC74FC">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48EBCC90" w14:textId="36364392" w:rsidR="0079444E" w:rsidRDefault="0079444E" w:rsidP="001210CA">
            <w:pPr>
              <w:rPr>
                <w:color w:val="000000"/>
              </w:rPr>
            </w:pPr>
            <w:r>
              <w:rPr>
                <w:color w:val="000000"/>
              </w:rPr>
              <w:t> </w:t>
            </w:r>
            <w:r w:rsidR="001210CA">
              <w:rPr>
                <w:color w:val="000000"/>
              </w:rPr>
              <w:t>9</w:t>
            </w:r>
          </w:p>
        </w:tc>
      </w:tr>
      <w:tr w:rsidR="0079444E" w14:paraId="4EFA96F3"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CCD55AC" w14:textId="77777777" w:rsidR="0079444E" w:rsidRDefault="0079444E" w:rsidP="00DC74FC">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0C5C60CF" w14:textId="05626512" w:rsidR="0079444E" w:rsidRDefault="0079444E" w:rsidP="001210CA">
            <w:pPr>
              <w:rPr>
                <w:color w:val="000000"/>
              </w:rPr>
            </w:pPr>
            <w:r>
              <w:rPr>
                <w:color w:val="000000"/>
              </w:rPr>
              <w:t> </w:t>
            </w:r>
            <w:r w:rsidR="001210CA">
              <w:rPr>
                <w:color w:val="000000"/>
              </w:rPr>
              <w:t>Visitor will see faculty details on website using different filters</w:t>
            </w:r>
          </w:p>
        </w:tc>
      </w:tr>
      <w:tr w:rsidR="0079444E" w14:paraId="4F152A51"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E7DD97E" w14:textId="77777777" w:rsidR="0079444E" w:rsidRDefault="0079444E" w:rsidP="00DC74FC">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6C954FA8" w14:textId="77777777" w:rsidR="001210CA" w:rsidRDefault="001210CA" w:rsidP="001210CA">
            <w:pPr>
              <w:spacing w:line="360" w:lineRule="auto"/>
              <w:rPr>
                <w:color w:val="000000"/>
              </w:rPr>
            </w:pPr>
          </w:p>
          <w:p w14:paraId="371DC70F" w14:textId="7136CBB3" w:rsidR="0079444E" w:rsidRDefault="001210CA" w:rsidP="001210CA">
            <w:pPr>
              <w:spacing w:line="360" w:lineRule="auto"/>
              <w:rPr>
                <w:color w:val="000000"/>
              </w:rPr>
            </w:pPr>
            <w:r w:rsidRPr="001210CA">
              <w:rPr>
                <w:color w:val="000000"/>
              </w:rPr>
              <w:t xml:space="preserve">This Use Case will allow the </w:t>
            </w:r>
            <w:r>
              <w:rPr>
                <w:color w:val="000000"/>
              </w:rPr>
              <w:t>visitor</w:t>
            </w:r>
            <w:r w:rsidRPr="001210CA">
              <w:rPr>
                <w:color w:val="000000"/>
              </w:rPr>
              <w:t xml:space="preserve"> to search for the </w:t>
            </w:r>
            <w:r>
              <w:rPr>
                <w:color w:val="000000"/>
              </w:rPr>
              <w:t>faculty Member’s information that has been added into the website by Faculty Member</w:t>
            </w:r>
            <w:r w:rsidRPr="001210CA">
              <w:rPr>
                <w:color w:val="000000"/>
              </w:rPr>
              <w:t xml:space="preserve">. </w:t>
            </w:r>
            <w:r>
              <w:rPr>
                <w:color w:val="000000"/>
              </w:rPr>
              <w:t>Visitor</w:t>
            </w:r>
            <w:r w:rsidRPr="001210CA">
              <w:rPr>
                <w:color w:val="000000"/>
              </w:rPr>
              <w:t xml:space="preserve"> can search the </w:t>
            </w:r>
            <w:r w:rsidR="004D3449">
              <w:rPr>
                <w:color w:val="000000"/>
              </w:rPr>
              <w:t>faculty</w:t>
            </w:r>
            <w:r>
              <w:rPr>
                <w:color w:val="000000"/>
              </w:rPr>
              <w:t xml:space="preserve"> using different filters such as by their name, majors, department etc.</w:t>
            </w:r>
          </w:p>
          <w:p w14:paraId="230B9020" w14:textId="77777777" w:rsidR="00B23E73" w:rsidRDefault="00B23E73" w:rsidP="001210CA">
            <w:pPr>
              <w:spacing w:line="360" w:lineRule="auto"/>
              <w:rPr>
                <w:color w:val="000000"/>
              </w:rPr>
            </w:pPr>
          </w:p>
          <w:p w14:paraId="3D0DA239" w14:textId="4AB06812" w:rsidR="001210CA" w:rsidRDefault="001210CA" w:rsidP="001210CA">
            <w:pPr>
              <w:spacing w:line="360" w:lineRule="auto"/>
              <w:rPr>
                <w:color w:val="000000"/>
              </w:rPr>
            </w:pPr>
          </w:p>
        </w:tc>
      </w:tr>
      <w:tr w:rsidR="0079444E" w14:paraId="1D5C3DAA"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A053572" w14:textId="77777777" w:rsidR="0079444E" w:rsidRDefault="0079444E" w:rsidP="00DC74FC">
            <w:pPr>
              <w:jc w:val="center"/>
              <w:rPr>
                <w:color w:val="FFFFFF"/>
              </w:rPr>
            </w:pPr>
            <w:r w:rsidRPr="009D379E">
              <w:rPr>
                <w:color w:val="FFFFFF"/>
              </w:rPr>
              <w:lastRenderedPageBreak/>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34E05651" w14:textId="6731CC97" w:rsidR="0079444E" w:rsidRDefault="0079444E" w:rsidP="001210CA">
            <w:pPr>
              <w:rPr>
                <w:color w:val="000000"/>
              </w:rPr>
            </w:pPr>
            <w:r>
              <w:rPr>
                <w:color w:val="000000"/>
              </w:rPr>
              <w:t> </w:t>
            </w:r>
            <w:r w:rsidR="001210CA">
              <w:rPr>
                <w:color w:val="000000"/>
              </w:rPr>
              <w:t>None</w:t>
            </w:r>
          </w:p>
        </w:tc>
      </w:tr>
      <w:tr w:rsidR="0079444E" w14:paraId="69DD8A7D"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6B66D3C" w14:textId="77777777" w:rsidR="0079444E" w:rsidRDefault="0079444E" w:rsidP="00DC74FC">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051EF3CC" w14:textId="77777777" w:rsidR="001210CA" w:rsidRDefault="001210CA" w:rsidP="001210CA">
            <w:pPr>
              <w:ind w:left="720"/>
              <w:rPr>
                <w:color w:val="000000"/>
              </w:rPr>
            </w:pPr>
          </w:p>
          <w:p w14:paraId="42EE013D" w14:textId="77777777" w:rsidR="001210CA" w:rsidRPr="001210CA" w:rsidRDefault="001210CA" w:rsidP="001210CA">
            <w:pPr>
              <w:numPr>
                <w:ilvl w:val="0"/>
                <w:numId w:val="16"/>
              </w:numPr>
              <w:rPr>
                <w:color w:val="000000"/>
              </w:rPr>
            </w:pPr>
            <w:r w:rsidRPr="001210CA">
              <w:rPr>
                <w:color w:val="000000"/>
              </w:rPr>
              <w:t>System should be connected with the database.</w:t>
            </w:r>
          </w:p>
          <w:p w14:paraId="392BB73B" w14:textId="77777777" w:rsidR="0079444E" w:rsidRDefault="001210CA" w:rsidP="001210CA">
            <w:pPr>
              <w:numPr>
                <w:ilvl w:val="0"/>
                <w:numId w:val="16"/>
              </w:numPr>
              <w:rPr>
                <w:color w:val="000000"/>
              </w:rPr>
            </w:pPr>
            <w:r w:rsidRPr="001210CA">
              <w:rPr>
                <w:color w:val="000000"/>
              </w:rPr>
              <w:t>Application should be running properly.</w:t>
            </w:r>
          </w:p>
          <w:p w14:paraId="7ECFFF48" w14:textId="5FFFAD63" w:rsidR="001210CA" w:rsidRDefault="001210CA" w:rsidP="001210CA">
            <w:pPr>
              <w:numPr>
                <w:ilvl w:val="0"/>
                <w:numId w:val="16"/>
              </w:numPr>
              <w:rPr>
                <w:color w:val="000000"/>
              </w:rPr>
            </w:pPr>
            <w:r>
              <w:rPr>
                <w:color w:val="000000"/>
              </w:rPr>
              <w:t>There must be at least One Faculty Member’s info</w:t>
            </w:r>
          </w:p>
          <w:p w14:paraId="6EAB9B02" w14:textId="77777777" w:rsidR="00B23E73" w:rsidRDefault="00B23E73" w:rsidP="00B23E73">
            <w:pPr>
              <w:ind w:left="720"/>
              <w:rPr>
                <w:color w:val="000000"/>
              </w:rPr>
            </w:pPr>
          </w:p>
          <w:p w14:paraId="4F8985C4" w14:textId="10EA1262" w:rsidR="001210CA" w:rsidRDefault="001210CA" w:rsidP="001210CA">
            <w:pPr>
              <w:ind w:left="720"/>
              <w:rPr>
                <w:color w:val="000000"/>
              </w:rPr>
            </w:pPr>
          </w:p>
        </w:tc>
      </w:tr>
      <w:tr w:rsidR="0079444E" w14:paraId="5A34671B"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316D8E4" w14:textId="77777777" w:rsidR="0079444E" w:rsidRDefault="0079444E" w:rsidP="00DC74FC">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4E8B89DB" w14:textId="7578AC19" w:rsidR="0079444E" w:rsidRDefault="001210CA" w:rsidP="001210CA">
            <w:pPr>
              <w:numPr>
                <w:ilvl w:val="0"/>
                <w:numId w:val="17"/>
              </w:numPr>
              <w:rPr>
                <w:color w:val="000000"/>
              </w:rPr>
            </w:pPr>
            <w:r>
              <w:rPr>
                <w:color w:val="000000"/>
              </w:rPr>
              <w:t>Visitor has searched the Faculty successfully</w:t>
            </w:r>
          </w:p>
        </w:tc>
      </w:tr>
      <w:tr w:rsidR="001210CA" w14:paraId="641E4473"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7645AC4" w14:textId="77777777" w:rsidR="001210CA" w:rsidRDefault="001210CA" w:rsidP="00DC74FC">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4FFAD084" w14:textId="23A62874" w:rsidR="001210CA" w:rsidRDefault="001210CA" w:rsidP="001210CA">
            <w:pPr>
              <w:rPr>
                <w:color w:val="000000"/>
              </w:rPr>
            </w:pPr>
            <w:r w:rsidRPr="001A6E63">
              <w:rPr>
                <w:b/>
                <w:bCs/>
                <w:color w:val="000000"/>
              </w:rPr>
              <w:t> S21025A8D8 (BC180404438)</w:t>
            </w:r>
          </w:p>
        </w:tc>
      </w:tr>
      <w:tr w:rsidR="001210CA" w14:paraId="2535CF0E" w14:textId="77777777" w:rsidTr="00DC74FC">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834CA36" w14:textId="77777777" w:rsidR="001210CA" w:rsidRDefault="001210CA" w:rsidP="00DC74FC">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1C3E830A" w14:textId="386AB31F" w:rsidR="001210CA" w:rsidRDefault="001210CA" w:rsidP="001210CA">
            <w:pPr>
              <w:rPr>
                <w:color w:val="000000"/>
              </w:rPr>
            </w:pPr>
            <w:r>
              <w:rPr>
                <w:color w:val="000000"/>
              </w:rPr>
              <w:t> None</w:t>
            </w:r>
          </w:p>
        </w:tc>
      </w:tr>
    </w:tbl>
    <w:p w14:paraId="1C551D50" w14:textId="77777777" w:rsidR="0079444E" w:rsidRDefault="0079444E">
      <w:pPr>
        <w:rPr>
          <w:sz w:val="28"/>
          <w:szCs w:val="28"/>
          <w:u w:val="single"/>
        </w:rPr>
      </w:pPr>
    </w:p>
    <w:p w14:paraId="0B80FA93" w14:textId="77777777" w:rsidR="00716744" w:rsidRDefault="00716744">
      <w:pPr>
        <w:rPr>
          <w:sz w:val="28"/>
          <w:szCs w:val="28"/>
          <w:u w:val="single"/>
        </w:rPr>
      </w:pPr>
    </w:p>
    <w:tbl>
      <w:tblPr>
        <w:tblW w:w="9105" w:type="dxa"/>
        <w:jc w:val="center"/>
        <w:tblLook w:val="04A0" w:firstRow="1" w:lastRow="0" w:firstColumn="1" w:lastColumn="0" w:noHBand="0" w:noVBand="1"/>
      </w:tblPr>
      <w:tblGrid>
        <w:gridCol w:w="2740"/>
        <w:gridCol w:w="6365"/>
      </w:tblGrid>
      <w:tr w:rsidR="00E51C28" w14:paraId="2C0D10F3" w14:textId="77777777" w:rsidTr="00695950">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08111B64" w14:textId="77777777" w:rsidR="00E51C28" w:rsidRDefault="00E51C28" w:rsidP="00695950">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13548207" w14:textId="431E230A" w:rsidR="00E51C28" w:rsidRDefault="00E51C28" w:rsidP="00695950">
            <w:pPr>
              <w:jc w:val="center"/>
              <w:rPr>
                <w:b/>
                <w:bCs/>
                <w:color w:val="FFFFFF"/>
              </w:rPr>
            </w:pPr>
            <w:r>
              <w:rPr>
                <w:b/>
                <w:bCs/>
                <w:color w:val="FFFFFF"/>
              </w:rPr>
              <w:t>Recover Password</w:t>
            </w:r>
          </w:p>
        </w:tc>
      </w:tr>
      <w:tr w:rsidR="00E51C28" w14:paraId="1518E3BF" w14:textId="77777777" w:rsidTr="00695950">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0C4FFBEB" w14:textId="77777777" w:rsidR="00E51C28" w:rsidRDefault="00E51C28" w:rsidP="00695950">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73801E57" w14:textId="1FE0A592" w:rsidR="00E51C28" w:rsidRDefault="00E51C28" w:rsidP="00695950">
            <w:pPr>
              <w:rPr>
                <w:color w:val="000000"/>
              </w:rPr>
            </w:pPr>
            <w:r>
              <w:rPr>
                <w:color w:val="000000"/>
              </w:rPr>
              <w:t> 10</w:t>
            </w:r>
          </w:p>
        </w:tc>
      </w:tr>
      <w:tr w:rsidR="00E51C28" w14:paraId="03A23200" w14:textId="77777777" w:rsidTr="0069595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6E5DEB1" w14:textId="77777777" w:rsidR="00E51C28" w:rsidRDefault="00E51C28" w:rsidP="00695950">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6B9D1101" w14:textId="0F4BCAFF" w:rsidR="00E51C28" w:rsidRDefault="00E51C28" w:rsidP="00695950">
            <w:pPr>
              <w:rPr>
                <w:color w:val="000000"/>
              </w:rPr>
            </w:pPr>
            <w:r>
              <w:rPr>
                <w:color w:val="000000"/>
              </w:rPr>
              <w:t xml:space="preserve">Member can recover the password if </w:t>
            </w:r>
            <w:r w:rsidR="007F3C57">
              <w:rPr>
                <w:color w:val="000000"/>
              </w:rPr>
              <w:t>they forgot</w:t>
            </w:r>
          </w:p>
        </w:tc>
      </w:tr>
      <w:tr w:rsidR="00E51C28" w14:paraId="636376B2" w14:textId="77777777" w:rsidTr="0069595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064ED5D" w14:textId="77777777" w:rsidR="00E51C28" w:rsidRDefault="00E51C28" w:rsidP="00695950">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3AF2C793" w14:textId="77777777" w:rsidR="00E51C28" w:rsidRDefault="00E51C28" w:rsidP="00695950">
            <w:pPr>
              <w:spacing w:line="360" w:lineRule="auto"/>
              <w:rPr>
                <w:color w:val="000000"/>
              </w:rPr>
            </w:pPr>
          </w:p>
          <w:p w14:paraId="0EDF347D" w14:textId="4080D942" w:rsidR="00E51C28" w:rsidRDefault="00E51C28" w:rsidP="007F3C57">
            <w:pPr>
              <w:spacing w:line="360" w:lineRule="auto"/>
              <w:rPr>
                <w:color w:val="000000"/>
              </w:rPr>
            </w:pPr>
            <w:r w:rsidRPr="001210CA">
              <w:rPr>
                <w:color w:val="000000"/>
              </w:rPr>
              <w:t xml:space="preserve">This Use Case will allow the </w:t>
            </w:r>
            <w:r w:rsidR="007F3C57">
              <w:rPr>
                <w:color w:val="000000"/>
              </w:rPr>
              <w:t>Members</w:t>
            </w:r>
            <w:r w:rsidRPr="001210CA">
              <w:rPr>
                <w:color w:val="000000"/>
              </w:rPr>
              <w:t xml:space="preserve"> to </w:t>
            </w:r>
            <w:r w:rsidR="007F3C57">
              <w:rPr>
                <w:color w:val="000000"/>
              </w:rPr>
              <w:t>reset their password if they forgot it by using their registered email</w:t>
            </w:r>
          </w:p>
          <w:p w14:paraId="2A1B8AA6" w14:textId="77777777" w:rsidR="004D3449" w:rsidRDefault="004D3449" w:rsidP="007F3C57">
            <w:pPr>
              <w:spacing w:line="360" w:lineRule="auto"/>
              <w:rPr>
                <w:color w:val="000000"/>
              </w:rPr>
            </w:pPr>
          </w:p>
          <w:p w14:paraId="23ED585C" w14:textId="77777777" w:rsidR="00E51C28" w:rsidRDefault="00E51C28" w:rsidP="00695950">
            <w:pPr>
              <w:spacing w:line="360" w:lineRule="auto"/>
              <w:rPr>
                <w:color w:val="000000"/>
              </w:rPr>
            </w:pPr>
          </w:p>
        </w:tc>
      </w:tr>
      <w:tr w:rsidR="00E51C28" w14:paraId="6B2BB908" w14:textId="77777777" w:rsidTr="0069595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9CD6A1F" w14:textId="77777777" w:rsidR="00E51C28" w:rsidRDefault="00E51C28" w:rsidP="00695950">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586D10D6" w14:textId="77777777" w:rsidR="00E51C28" w:rsidRDefault="00E51C28" w:rsidP="00695950">
            <w:pPr>
              <w:rPr>
                <w:color w:val="000000"/>
              </w:rPr>
            </w:pPr>
            <w:r>
              <w:rPr>
                <w:color w:val="000000"/>
              </w:rPr>
              <w:t> None</w:t>
            </w:r>
          </w:p>
        </w:tc>
      </w:tr>
      <w:tr w:rsidR="00E51C28" w14:paraId="52D4943E" w14:textId="77777777" w:rsidTr="0069595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7665934" w14:textId="77777777" w:rsidR="00E51C28" w:rsidRDefault="00E51C28" w:rsidP="00695950">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7C78C594" w14:textId="77777777" w:rsidR="00E51C28" w:rsidRDefault="00E51C28" w:rsidP="00695950">
            <w:pPr>
              <w:ind w:left="720"/>
              <w:rPr>
                <w:color w:val="000000"/>
              </w:rPr>
            </w:pPr>
          </w:p>
          <w:p w14:paraId="4040A69E" w14:textId="77777777" w:rsidR="00E51C28" w:rsidRPr="001210CA" w:rsidRDefault="00E51C28" w:rsidP="00695950">
            <w:pPr>
              <w:numPr>
                <w:ilvl w:val="0"/>
                <w:numId w:val="16"/>
              </w:numPr>
              <w:rPr>
                <w:color w:val="000000"/>
              </w:rPr>
            </w:pPr>
            <w:r w:rsidRPr="001210CA">
              <w:rPr>
                <w:color w:val="000000"/>
              </w:rPr>
              <w:t>System should be connected with the database.</w:t>
            </w:r>
          </w:p>
          <w:p w14:paraId="0B44CBCD" w14:textId="77777777" w:rsidR="00E51C28" w:rsidRDefault="00E51C28" w:rsidP="00695950">
            <w:pPr>
              <w:numPr>
                <w:ilvl w:val="0"/>
                <w:numId w:val="16"/>
              </w:numPr>
              <w:rPr>
                <w:color w:val="000000"/>
              </w:rPr>
            </w:pPr>
            <w:r w:rsidRPr="001210CA">
              <w:rPr>
                <w:color w:val="000000"/>
              </w:rPr>
              <w:t>Application should be running properly.</w:t>
            </w:r>
          </w:p>
          <w:p w14:paraId="694B2720" w14:textId="21763C8F" w:rsidR="00E51C28" w:rsidRDefault="007F3C57" w:rsidP="00695950">
            <w:pPr>
              <w:numPr>
                <w:ilvl w:val="0"/>
                <w:numId w:val="16"/>
              </w:numPr>
              <w:rPr>
                <w:color w:val="000000"/>
              </w:rPr>
            </w:pPr>
            <w:r>
              <w:rPr>
                <w:color w:val="000000"/>
              </w:rPr>
              <w:lastRenderedPageBreak/>
              <w:t>Member must have valid email</w:t>
            </w:r>
          </w:p>
          <w:p w14:paraId="4FFDEF13" w14:textId="77777777" w:rsidR="00A271E3" w:rsidRDefault="00A271E3" w:rsidP="00A271E3">
            <w:pPr>
              <w:ind w:left="720"/>
              <w:rPr>
                <w:color w:val="000000"/>
              </w:rPr>
            </w:pPr>
          </w:p>
          <w:p w14:paraId="0328E48D" w14:textId="77777777" w:rsidR="00E51C28" w:rsidRDefault="00E51C28" w:rsidP="00695950">
            <w:pPr>
              <w:ind w:left="720"/>
              <w:rPr>
                <w:color w:val="000000"/>
              </w:rPr>
            </w:pPr>
          </w:p>
        </w:tc>
      </w:tr>
      <w:tr w:rsidR="00E51C28" w14:paraId="06BA500B" w14:textId="77777777" w:rsidTr="0069595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047F002" w14:textId="77777777" w:rsidR="00E51C28" w:rsidRDefault="00E51C28" w:rsidP="00695950">
            <w:pPr>
              <w:jc w:val="center"/>
              <w:rPr>
                <w:color w:val="FFFFFF"/>
              </w:rPr>
            </w:pPr>
            <w:r w:rsidRPr="009D379E">
              <w:rPr>
                <w:color w:val="FFFFFF"/>
              </w:rPr>
              <w:lastRenderedPageBreak/>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22CF5345" w14:textId="1EE5BD77" w:rsidR="00E51C28" w:rsidRPr="007F3C57" w:rsidRDefault="007F3C57" w:rsidP="007F3C57">
            <w:pPr>
              <w:numPr>
                <w:ilvl w:val="0"/>
                <w:numId w:val="17"/>
              </w:numPr>
              <w:rPr>
                <w:color w:val="000000"/>
              </w:rPr>
            </w:pPr>
            <w:r>
              <w:rPr>
                <w:color w:val="000000"/>
              </w:rPr>
              <w:t>Members</w:t>
            </w:r>
            <w:r w:rsidRPr="007F3C57">
              <w:rPr>
                <w:color w:val="000000"/>
              </w:rPr>
              <w:t xml:space="preserve"> has recovered password successfully.</w:t>
            </w:r>
          </w:p>
        </w:tc>
      </w:tr>
      <w:tr w:rsidR="00E51C28" w14:paraId="06694DD8" w14:textId="77777777" w:rsidTr="0069595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49D5E89" w14:textId="77777777" w:rsidR="00E51C28" w:rsidRDefault="00E51C28" w:rsidP="00695950">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14406B83" w14:textId="77777777" w:rsidR="00E51C28" w:rsidRDefault="00E51C28" w:rsidP="00695950">
            <w:pPr>
              <w:rPr>
                <w:color w:val="000000"/>
              </w:rPr>
            </w:pPr>
            <w:r w:rsidRPr="001A6E63">
              <w:rPr>
                <w:b/>
                <w:bCs/>
                <w:color w:val="000000"/>
              </w:rPr>
              <w:t> S21025A8D8 (BC180404438)</w:t>
            </w:r>
          </w:p>
        </w:tc>
      </w:tr>
      <w:tr w:rsidR="00E51C28" w14:paraId="4B774DAF" w14:textId="77777777" w:rsidTr="00695950">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0DC155D" w14:textId="77777777" w:rsidR="00E51C28" w:rsidRDefault="00E51C28" w:rsidP="00695950">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662C459C" w14:textId="77777777" w:rsidR="00E51C28" w:rsidRDefault="00E51C28" w:rsidP="00695950">
            <w:pPr>
              <w:rPr>
                <w:color w:val="000000"/>
              </w:rPr>
            </w:pPr>
            <w:r>
              <w:rPr>
                <w:color w:val="000000"/>
              </w:rPr>
              <w:t> None</w:t>
            </w:r>
          </w:p>
        </w:tc>
      </w:tr>
    </w:tbl>
    <w:p w14:paraId="1EEC62E7" w14:textId="77777777" w:rsidR="00A575A3" w:rsidRDefault="00A575A3" w:rsidP="00A575A3">
      <w:pPr>
        <w:jc w:val="center"/>
        <w:rPr>
          <w:b/>
          <w:bCs/>
          <w:sz w:val="36"/>
          <w:szCs w:val="36"/>
          <w:u w:val="single"/>
        </w:rPr>
      </w:pPr>
    </w:p>
    <w:p w14:paraId="362899AB" w14:textId="055CE8BF" w:rsidR="00F50F14" w:rsidRDefault="00EF1F32" w:rsidP="007D2A6B">
      <w:pPr>
        <w:jc w:val="center"/>
        <w:rPr>
          <w:b/>
          <w:bCs/>
          <w:sz w:val="36"/>
          <w:szCs w:val="36"/>
          <w:u w:val="single"/>
        </w:rPr>
      </w:pPr>
      <w:bookmarkStart w:id="10" w:name="Methodology"/>
      <w:ins w:id="11" w:author="ThinkPad" w:date="2021-06-17T01:46:00Z">
        <w:r>
          <w:rPr>
            <w:b/>
            <w:bCs/>
            <w:sz w:val="36"/>
            <w:szCs w:val="36"/>
            <w:u w:val="single"/>
          </w:rPr>
          <w:t>3</w:t>
        </w:r>
      </w:ins>
    </w:p>
    <w:p w14:paraId="529814D1" w14:textId="77777777" w:rsidR="00F50F14" w:rsidRDefault="00F50F14" w:rsidP="007D2A6B">
      <w:pPr>
        <w:jc w:val="center"/>
        <w:rPr>
          <w:b/>
          <w:bCs/>
          <w:sz w:val="36"/>
          <w:szCs w:val="36"/>
          <w:u w:val="single"/>
        </w:rPr>
      </w:pPr>
    </w:p>
    <w:p w14:paraId="630FC30E" w14:textId="226531D7" w:rsidR="00A575A3" w:rsidRDefault="00EF0CA6" w:rsidP="007D2A6B">
      <w:pPr>
        <w:jc w:val="center"/>
        <w:rPr>
          <w:b/>
          <w:bCs/>
          <w:sz w:val="36"/>
          <w:szCs w:val="36"/>
          <w:u w:val="single"/>
        </w:rPr>
      </w:pPr>
      <w:r w:rsidRPr="00A575A3">
        <w:rPr>
          <w:b/>
          <w:bCs/>
          <w:sz w:val="36"/>
          <w:szCs w:val="36"/>
          <w:u w:val="single"/>
        </w:rPr>
        <w:t>Adopted Methodology</w:t>
      </w:r>
    </w:p>
    <w:bookmarkEnd w:id="10"/>
    <w:p w14:paraId="17607FE4" w14:textId="72BC130D" w:rsidR="00A575A3" w:rsidRDefault="00A575A3" w:rsidP="00A575A3">
      <w:pPr>
        <w:jc w:val="center"/>
        <w:rPr>
          <w:sz w:val="28"/>
          <w:szCs w:val="28"/>
        </w:rPr>
      </w:pPr>
    </w:p>
    <w:p w14:paraId="3433D428" w14:textId="77777777" w:rsidR="007D2A6B" w:rsidRDefault="007D2A6B" w:rsidP="00A575A3">
      <w:pPr>
        <w:jc w:val="center"/>
        <w:rPr>
          <w:sz w:val="28"/>
          <w:szCs w:val="28"/>
        </w:rPr>
      </w:pPr>
    </w:p>
    <w:p w14:paraId="5E00C7D9" w14:textId="1DCCE66E" w:rsidR="00A575A3" w:rsidRPr="00C725BA" w:rsidRDefault="00A575A3" w:rsidP="00A575A3">
      <w:pPr>
        <w:spacing w:line="360" w:lineRule="auto"/>
        <w:ind w:firstLine="720"/>
        <w:jc w:val="both"/>
        <w:rPr>
          <w:bCs/>
          <w:sz w:val="28"/>
          <w:szCs w:val="28"/>
        </w:rPr>
      </w:pPr>
      <w:r w:rsidRPr="00C725BA">
        <w:rPr>
          <w:bCs/>
          <w:sz w:val="28"/>
          <w:szCs w:val="28"/>
        </w:rPr>
        <w:t xml:space="preserve">According to the requirement, for making our software we adopted the methodology </w:t>
      </w:r>
      <w:r w:rsidRPr="00C725BA">
        <w:rPr>
          <w:b/>
          <w:bCs/>
          <w:sz w:val="28"/>
          <w:szCs w:val="28"/>
        </w:rPr>
        <w:t>“VU process model”</w:t>
      </w:r>
      <w:r w:rsidRPr="00C725BA">
        <w:rPr>
          <w:bCs/>
          <w:sz w:val="28"/>
          <w:szCs w:val="28"/>
        </w:rPr>
        <w:t>. The description of which is given below:</w:t>
      </w:r>
    </w:p>
    <w:p w14:paraId="5EFFC5D8" w14:textId="76615965" w:rsidR="00A575A3" w:rsidRDefault="00A575A3" w:rsidP="00A575A3">
      <w:pPr>
        <w:spacing w:line="360" w:lineRule="auto"/>
        <w:jc w:val="both"/>
        <w:rPr>
          <w:b/>
          <w:bCs/>
        </w:rPr>
      </w:pPr>
    </w:p>
    <w:p w14:paraId="0FAF6D2F" w14:textId="77777777" w:rsidR="007D2A6B" w:rsidRPr="00C725BA" w:rsidRDefault="007D2A6B" w:rsidP="00A575A3">
      <w:pPr>
        <w:spacing w:line="360" w:lineRule="auto"/>
        <w:jc w:val="both"/>
        <w:rPr>
          <w:b/>
          <w:bCs/>
        </w:rPr>
      </w:pPr>
    </w:p>
    <w:p w14:paraId="3ED70905" w14:textId="253F5F21" w:rsidR="00271532" w:rsidRPr="00C725BA" w:rsidRDefault="00A575A3" w:rsidP="007D2A6B">
      <w:pPr>
        <w:numPr>
          <w:ilvl w:val="0"/>
          <w:numId w:val="19"/>
        </w:numPr>
        <w:spacing w:line="360" w:lineRule="auto"/>
        <w:ind w:left="450" w:hanging="450"/>
        <w:jc w:val="both"/>
        <w:rPr>
          <w:b/>
          <w:sz w:val="32"/>
          <w:szCs w:val="32"/>
        </w:rPr>
      </w:pPr>
      <w:r w:rsidRPr="00C725BA">
        <w:rPr>
          <w:b/>
          <w:sz w:val="32"/>
          <w:szCs w:val="32"/>
        </w:rPr>
        <w:t>VU Process Model:</w:t>
      </w:r>
    </w:p>
    <w:p w14:paraId="34A85A15" w14:textId="77777777" w:rsidR="00A575A3" w:rsidRPr="00C725BA" w:rsidRDefault="00A575A3" w:rsidP="007D2A6B">
      <w:pPr>
        <w:tabs>
          <w:tab w:val="left" w:pos="0"/>
        </w:tabs>
        <w:spacing w:line="360" w:lineRule="auto"/>
        <w:ind w:firstLine="720"/>
        <w:jc w:val="both"/>
        <w:rPr>
          <w:b/>
          <w:sz w:val="28"/>
          <w:szCs w:val="28"/>
        </w:rPr>
      </w:pPr>
      <w:r w:rsidRPr="00C725BA">
        <w:rPr>
          <w:bCs/>
          <w:sz w:val="28"/>
          <w:szCs w:val="28"/>
        </w:rPr>
        <w:t>It is the combination of waterfall methodology and spiral methodology. It is also known as hybrid approach of system development. It has five phases and which are Gathering and Analyzing requirement, Planning, Analysis and Design, Development and Final report.</w:t>
      </w:r>
    </w:p>
    <w:p w14:paraId="2E93B833" w14:textId="3994B9DC" w:rsidR="00A575A3" w:rsidRPr="00C725BA" w:rsidRDefault="00A575A3" w:rsidP="00A575A3">
      <w:pPr>
        <w:tabs>
          <w:tab w:val="left" w:pos="0"/>
        </w:tabs>
        <w:spacing w:line="360" w:lineRule="auto"/>
        <w:ind w:firstLine="720"/>
        <w:jc w:val="both"/>
        <w:rPr>
          <w:b/>
          <w:sz w:val="28"/>
          <w:szCs w:val="28"/>
        </w:rPr>
      </w:pPr>
      <w:r w:rsidRPr="00C725BA">
        <w:rPr>
          <w:bCs/>
          <w:sz w:val="28"/>
          <w:szCs w:val="28"/>
        </w:rPr>
        <w:t>Essentially, Water Fall Model is a framework for software development in which development proceeds sequentially through a series of phases, starting with system requirements analysis and leading up to product release and maintenance, whereas the key characteristics of spiral model is risk management at regular stages in the entire software development cycle.</w:t>
      </w:r>
    </w:p>
    <w:p w14:paraId="1C21F6AB" w14:textId="7B131655" w:rsidR="00A575A3" w:rsidRDefault="007D2A6B" w:rsidP="00B07CF2">
      <w:pPr>
        <w:jc w:val="both"/>
        <w:rPr>
          <w:sz w:val="28"/>
          <w:szCs w:val="28"/>
        </w:rPr>
      </w:pPr>
      <w:r>
        <w:rPr>
          <w:sz w:val="28"/>
          <w:szCs w:val="28"/>
        </w:rPr>
        <w:br w:type="page"/>
      </w:r>
    </w:p>
    <w:p w14:paraId="3E0A88E3" w14:textId="36A197EE" w:rsidR="00A575A3" w:rsidRPr="00C725BA" w:rsidRDefault="00A575A3" w:rsidP="00A575A3">
      <w:pPr>
        <w:numPr>
          <w:ilvl w:val="0"/>
          <w:numId w:val="19"/>
        </w:numPr>
        <w:spacing w:line="360" w:lineRule="auto"/>
        <w:ind w:left="450" w:hanging="450"/>
        <w:jc w:val="both"/>
        <w:rPr>
          <w:b/>
          <w:sz w:val="32"/>
          <w:szCs w:val="32"/>
        </w:rPr>
      </w:pPr>
      <w:r w:rsidRPr="00C725BA">
        <w:rPr>
          <w:b/>
          <w:sz w:val="32"/>
          <w:szCs w:val="32"/>
        </w:rPr>
        <w:t>Diagram</w:t>
      </w:r>
    </w:p>
    <w:p w14:paraId="332ED657" w14:textId="3A0B9A0E" w:rsidR="00A575A3" w:rsidRPr="00A575A3" w:rsidRDefault="007D2A6B" w:rsidP="007D2A6B">
      <w:pPr>
        <w:spacing w:line="360" w:lineRule="auto"/>
        <w:jc w:val="center"/>
        <w:rPr>
          <w:rFonts w:ascii="Calibri" w:hAnsi="Calibri"/>
          <w:b/>
          <w:sz w:val="28"/>
          <w:szCs w:val="28"/>
        </w:rPr>
      </w:pPr>
      <w:r w:rsidRPr="00D0775E">
        <w:object w:dxaOrig="13155" w:dyaOrig="13606" w14:anchorId="4F71CC07">
          <v:shape id="_x0000_i1027" type="#_x0000_t75" style="width:492.1pt;height:444.5pt" o:ole="">
            <v:imagedata r:id="rId13" o:title=""/>
          </v:shape>
          <o:OLEObject Type="Embed" ProgID="Visio.Drawing.11" ShapeID="_x0000_i1027" DrawAspect="Content" ObjectID="_1685399606" r:id="rId14"/>
        </w:object>
      </w:r>
    </w:p>
    <w:p w14:paraId="50F12B87" w14:textId="0DE8BAEA" w:rsidR="00A575A3" w:rsidRDefault="00A575A3" w:rsidP="00A575A3">
      <w:pPr>
        <w:spacing w:line="360" w:lineRule="auto"/>
        <w:ind w:left="450"/>
        <w:jc w:val="both"/>
        <w:rPr>
          <w:rFonts w:ascii="Calibri" w:hAnsi="Calibri"/>
          <w:b/>
          <w:sz w:val="28"/>
          <w:szCs w:val="28"/>
        </w:rPr>
      </w:pPr>
    </w:p>
    <w:p w14:paraId="28C32F35" w14:textId="6DE26F93" w:rsidR="00A575A3" w:rsidRPr="00C725BA" w:rsidRDefault="00A575A3" w:rsidP="00A575A3">
      <w:pPr>
        <w:numPr>
          <w:ilvl w:val="0"/>
          <w:numId w:val="19"/>
        </w:numPr>
        <w:spacing w:line="360" w:lineRule="auto"/>
        <w:ind w:left="450" w:hanging="450"/>
        <w:jc w:val="both"/>
        <w:rPr>
          <w:b/>
          <w:sz w:val="32"/>
          <w:szCs w:val="32"/>
        </w:rPr>
      </w:pPr>
      <w:r w:rsidRPr="00C725BA">
        <w:rPr>
          <w:b/>
          <w:sz w:val="32"/>
          <w:szCs w:val="32"/>
        </w:rPr>
        <w:t>Why are we using VU Process Model Methodology?</w:t>
      </w:r>
    </w:p>
    <w:p w14:paraId="67AA8005" w14:textId="77777777" w:rsidR="00271532" w:rsidRDefault="00271532" w:rsidP="00271532">
      <w:pPr>
        <w:spacing w:line="360" w:lineRule="auto"/>
        <w:ind w:left="450" w:firstLine="720"/>
        <w:rPr>
          <w:sz w:val="28"/>
          <w:szCs w:val="28"/>
        </w:rPr>
      </w:pPr>
      <w:r w:rsidRPr="00271532">
        <w:rPr>
          <w:sz w:val="28"/>
          <w:szCs w:val="28"/>
        </w:rPr>
        <w:t>Following are the basic reasons fo</w:t>
      </w:r>
      <w:r>
        <w:rPr>
          <w:sz w:val="28"/>
          <w:szCs w:val="28"/>
        </w:rPr>
        <w:t xml:space="preserve">r choosing VU Process Model for </w:t>
      </w:r>
      <w:r w:rsidRPr="00271532">
        <w:rPr>
          <w:sz w:val="28"/>
          <w:szCs w:val="28"/>
        </w:rPr>
        <w:t>our project:</w:t>
      </w:r>
    </w:p>
    <w:p w14:paraId="2EBD7A76" w14:textId="57137984" w:rsidR="00271532" w:rsidRDefault="00271532" w:rsidP="00271532">
      <w:pPr>
        <w:numPr>
          <w:ilvl w:val="0"/>
          <w:numId w:val="21"/>
        </w:numPr>
        <w:spacing w:line="360" w:lineRule="auto"/>
        <w:jc w:val="both"/>
        <w:rPr>
          <w:bCs/>
          <w:sz w:val="28"/>
          <w:szCs w:val="28"/>
        </w:rPr>
      </w:pPr>
      <w:r w:rsidRPr="00271532">
        <w:rPr>
          <w:bCs/>
          <w:sz w:val="28"/>
          <w:szCs w:val="28"/>
        </w:rPr>
        <w:lastRenderedPageBreak/>
        <w:t>Our project is divided into different phases which we have to c</w:t>
      </w:r>
      <w:r w:rsidR="00843264">
        <w:rPr>
          <w:bCs/>
          <w:sz w:val="28"/>
          <w:szCs w:val="28"/>
        </w:rPr>
        <w:t>omplete in sequence and submit it t</w:t>
      </w:r>
      <w:r w:rsidRPr="00271532">
        <w:rPr>
          <w:bCs/>
          <w:sz w:val="28"/>
          <w:szCs w:val="28"/>
        </w:rPr>
        <w:t xml:space="preserve">o our supervisor. In the requirement phase the system goals, services and constrains are established after discussion with user. </w:t>
      </w:r>
    </w:p>
    <w:p w14:paraId="5868389B" w14:textId="19B4E27B" w:rsidR="00271532" w:rsidRPr="00271532" w:rsidRDefault="00271532" w:rsidP="00271532">
      <w:pPr>
        <w:numPr>
          <w:ilvl w:val="0"/>
          <w:numId w:val="21"/>
        </w:numPr>
        <w:spacing w:line="360" w:lineRule="auto"/>
        <w:jc w:val="both"/>
        <w:rPr>
          <w:bCs/>
          <w:sz w:val="28"/>
          <w:szCs w:val="28"/>
        </w:rPr>
      </w:pPr>
      <w:r w:rsidRPr="00271532">
        <w:rPr>
          <w:bCs/>
          <w:sz w:val="28"/>
          <w:szCs w:val="28"/>
        </w:rPr>
        <w:t>The planning phase is synchronized effort to find all the potential roadblocks and draft a robust plan to tackle each. This phase usually involves a lot of brainstorming within software development team as well as with respective client. It maximizes the quality of system and minimizes any risks and errors.</w:t>
      </w:r>
    </w:p>
    <w:p w14:paraId="659229DB" w14:textId="1D89F63C" w:rsidR="00816FD1" w:rsidRPr="00816FD1" w:rsidRDefault="00271532" w:rsidP="00816FD1">
      <w:pPr>
        <w:numPr>
          <w:ilvl w:val="0"/>
          <w:numId w:val="21"/>
        </w:numPr>
        <w:spacing w:line="360" w:lineRule="auto"/>
        <w:jc w:val="both"/>
        <w:rPr>
          <w:bCs/>
          <w:sz w:val="28"/>
          <w:szCs w:val="28"/>
        </w:rPr>
      </w:pPr>
      <w:r w:rsidRPr="00271532">
        <w:rPr>
          <w:bCs/>
          <w:sz w:val="28"/>
          <w:szCs w:val="28"/>
        </w:rPr>
        <w:t xml:space="preserve">If Supervisor suggests </w:t>
      </w:r>
      <w:r w:rsidR="001659BE" w:rsidRPr="00271532">
        <w:rPr>
          <w:bCs/>
          <w:sz w:val="28"/>
          <w:szCs w:val="28"/>
        </w:rPr>
        <w:t>improvement,</w:t>
      </w:r>
      <w:r w:rsidRPr="00271532">
        <w:rPr>
          <w:bCs/>
          <w:sz w:val="28"/>
          <w:szCs w:val="28"/>
        </w:rPr>
        <w:t xml:space="preserve"> then we will make improvement in </w:t>
      </w:r>
      <w:r w:rsidR="00843264">
        <w:rPr>
          <w:bCs/>
          <w:sz w:val="28"/>
          <w:szCs w:val="28"/>
        </w:rPr>
        <w:t>planning</w:t>
      </w:r>
      <w:r w:rsidRPr="00271532">
        <w:rPr>
          <w:bCs/>
          <w:sz w:val="28"/>
          <w:szCs w:val="28"/>
        </w:rPr>
        <w:t xml:space="preserve"> phase. This process will be adopted due to the spiral nature of VU Process model. When the phase is well-improved and well worked-out, and also accepted by our </w:t>
      </w:r>
      <w:r w:rsidR="001659BE" w:rsidRPr="00271532">
        <w:rPr>
          <w:bCs/>
          <w:sz w:val="28"/>
          <w:szCs w:val="28"/>
        </w:rPr>
        <w:t>supervisor</w:t>
      </w:r>
      <w:r w:rsidRPr="00271532">
        <w:rPr>
          <w:bCs/>
          <w:sz w:val="28"/>
          <w:szCs w:val="28"/>
        </w:rPr>
        <w:t xml:space="preserve"> then we will proceed to next phase. This will be done due to the waterfall nature of the VU Process model. </w:t>
      </w:r>
    </w:p>
    <w:p w14:paraId="28A76C3C" w14:textId="774F1997" w:rsidR="00271532" w:rsidRDefault="00271532" w:rsidP="00627165">
      <w:pPr>
        <w:spacing w:line="360" w:lineRule="auto"/>
        <w:ind w:firstLine="720"/>
        <w:jc w:val="both"/>
        <w:rPr>
          <w:bCs/>
          <w:sz w:val="28"/>
          <w:szCs w:val="28"/>
        </w:rPr>
      </w:pPr>
      <w:r w:rsidRPr="00271532">
        <w:rPr>
          <w:bCs/>
          <w:sz w:val="28"/>
          <w:szCs w:val="28"/>
        </w:rPr>
        <w:t>Hence both models are suppressed in single form and that will be our VU process model. It will provide error free result as each step is done in a sequence.</w:t>
      </w:r>
    </w:p>
    <w:p w14:paraId="30959D42" w14:textId="2208927A" w:rsidR="00D262DC" w:rsidRDefault="00EF1F32" w:rsidP="00271532">
      <w:pPr>
        <w:spacing w:line="360" w:lineRule="auto"/>
        <w:ind w:firstLine="720"/>
        <w:jc w:val="both"/>
        <w:rPr>
          <w:bCs/>
          <w:sz w:val="28"/>
          <w:szCs w:val="28"/>
        </w:rPr>
      </w:pPr>
      <w:ins w:id="12" w:author="ThinkPad" w:date="2021-06-17T01:47:00Z">
        <w:r>
          <w:rPr>
            <w:bCs/>
            <w:sz w:val="28"/>
            <w:szCs w:val="28"/>
          </w:rPr>
          <w:t>2</w:t>
        </w:r>
      </w:ins>
    </w:p>
    <w:p w14:paraId="2781F508" w14:textId="34D6D7FB" w:rsidR="000033B6" w:rsidRPr="00C42708" w:rsidRDefault="00D0125F" w:rsidP="00C42708">
      <w:pPr>
        <w:jc w:val="center"/>
        <w:rPr>
          <w:b/>
          <w:bCs/>
          <w:sz w:val="36"/>
          <w:szCs w:val="36"/>
          <w:u w:val="single"/>
        </w:rPr>
      </w:pPr>
      <w:bookmarkStart w:id="13" w:name="WorkPlan"/>
      <w:r w:rsidRPr="00FA39E8">
        <w:rPr>
          <w:b/>
          <w:bCs/>
          <w:sz w:val="44"/>
          <w:szCs w:val="44"/>
          <w:u w:val="single"/>
        </w:rPr>
        <w:t xml:space="preserve">Work Plan </w:t>
      </w:r>
    </w:p>
    <w:bookmarkEnd w:id="13"/>
    <w:p w14:paraId="10CF6EE0" w14:textId="01404DBE" w:rsidR="001659BE" w:rsidRDefault="001659BE" w:rsidP="00C42708">
      <w:pPr>
        <w:ind w:left="-1440"/>
        <w:jc w:val="both"/>
      </w:pPr>
    </w:p>
    <w:p w14:paraId="7DA1E047" w14:textId="7494820D" w:rsidR="001659BE" w:rsidRDefault="001659BE" w:rsidP="00C42708">
      <w:pPr>
        <w:numPr>
          <w:ilvl w:val="0"/>
          <w:numId w:val="19"/>
        </w:numPr>
        <w:spacing w:line="360" w:lineRule="auto"/>
        <w:ind w:left="450" w:hanging="450"/>
        <w:jc w:val="both"/>
        <w:rPr>
          <w:b/>
          <w:sz w:val="32"/>
          <w:szCs w:val="32"/>
        </w:rPr>
      </w:pPr>
      <w:r>
        <w:rPr>
          <w:b/>
          <w:sz w:val="32"/>
          <w:szCs w:val="32"/>
        </w:rPr>
        <w:t>Timeline</w:t>
      </w:r>
    </w:p>
    <w:p w14:paraId="004E1DCB" w14:textId="52776D97" w:rsidR="001659BE" w:rsidRDefault="00C27BD7" w:rsidP="00FC0060">
      <w:pPr>
        <w:spacing w:line="360" w:lineRule="auto"/>
        <w:ind w:left="-1440" w:right="360"/>
        <w:rPr>
          <w:b/>
          <w:sz w:val="32"/>
          <w:szCs w:val="32"/>
        </w:rPr>
      </w:pPr>
      <w:r>
        <w:pict w14:anchorId="3ABA19CE">
          <v:shape id="_x0000_i1028" type="#_x0000_t75" style="width:53.85pt;height:2.5pt">
            <v:imagedata croptop="-65520f" cropbottom="65520f"/>
          </v:shape>
        </w:pict>
      </w:r>
      <w:r>
        <w:pict w14:anchorId="107CB5ED">
          <v:group id="_x0000_s1345" style="width:600.6pt;height:113.35pt;mso-position-horizontal-relative:char;mso-position-vertical-relative:line" coordorigin="-62,-41" coordsize="1272,95">
            <v:rect id="_x0000_s1346" style="position:absolute;left:39;width:1080;height:52;mso-left-percent:-10001;mso-top-percent:-10001;mso-position-horizontal:absolute;mso-position-horizontal-relative:char;mso-position-vertical:absolute;mso-position-vertical-relative:line;mso-left-percent:-10001;mso-top-percent:-10001" strokecolor="#444" strokeweight="3e-5mm"/>
            <v:rect id="_x0000_s1347" alt="May 21, 2021" title="May 21, 2021" style="position:absolute;left:-62;top:-3;width:95;height:34;mso-left-percent:-10001;mso-top-percent:-10001;mso-position-horizontal:absolute;mso-position-horizontal-relative:char;mso-position-vertical:absolute;mso-position-vertical-relative:line;mso-left-percent:-10001;mso-top-percent:-10001" filled="f" stroked="f">
              <v:textbox id="_x0000_s1033" style="mso-next-textbox:#_x0000_s1347" inset="0,0,0,0">
                <w:txbxContent>
                  <w:p w14:paraId="1B5C0085" w14:textId="77777777" w:rsidR="001659BE" w:rsidRDefault="001659BE" w:rsidP="001659BE">
                    <w:pPr>
                      <w:pStyle w:val="NormalWeb"/>
                      <w:jc w:val="right"/>
                    </w:pPr>
                    <w:r>
                      <w:rPr>
                        <w:rFonts w:ascii="Segoe UI" w:hAnsi="Segoe UI" w:cs="Segoe UI"/>
                        <w:color w:val="444444"/>
                        <w:sz w:val="16"/>
                        <w:szCs w:val="16"/>
                      </w:rPr>
                      <w:t>Start</w:t>
                    </w:r>
                    <w:r>
                      <w:br/>
                    </w:r>
                    <w:r>
                      <w:rPr>
                        <w:rFonts w:ascii="Segoe UI" w:hAnsi="Segoe UI" w:cs="Segoe UI"/>
                        <w:color w:val="444444"/>
                        <w:sz w:val="16"/>
                        <w:szCs w:val="16"/>
                      </w:rPr>
                      <w:t>May 21, 2021</w:t>
                    </w:r>
                  </w:p>
                </w:txbxContent>
              </v:textbox>
            </v:rect>
            <v:rect id="_x0000_s1348" alt="October 4, 2021" title="October 4, 2021" style="position:absolute;left:1125;top:-3;width:84;height:34;mso-left-percent:-10001;mso-top-percent:-10001;mso-position-horizontal:absolute;mso-position-horizontal-relative:char;mso-position-vertical:absolute;mso-position-vertical-relative:line;mso-left-percent:-10001;mso-top-percent:-10001" filled="f" stroked="f">
              <v:textbox id="_x0000_s1035" style="mso-next-textbox:#_x0000_s1348" inset="0,0,0,0">
                <w:txbxContent>
                  <w:p w14:paraId="338CA35E" w14:textId="77777777" w:rsidR="001659BE" w:rsidRDefault="001659BE" w:rsidP="001659BE">
                    <w:pPr>
                      <w:pStyle w:val="NormalWeb"/>
                    </w:pPr>
                    <w:r>
                      <w:rPr>
                        <w:rFonts w:ascii="Segoe UI" w:hAnsi="Segoe UI" w:cs="Segoe UI"/>
                        <w:color w:val="444444"/>
                        <w:sz w:val="16"/>
                        <w:szCs w:val="16"/>
                      </w:rPr>
                      <w:t>Finish</w:t>
                    </w:r>
                    <w:r>
                      <w:br/>
                    </w:r>
                    <w:r>
                      <w:rPr>
                        <w:rFonts w:ascii="Segoe UI" w:hAnsi="Segoe UI" w:cs="Segoe UI"/>
                        <w:color w:val="444444"/>
                        <w:sz w:val="16"/>
                        <w:szCs w:val="16"/>
                      </w:rPr>
                      <w:t>October 4, 2021</w:t>
                    </w:r>
                  </w:p>
                </w:txbxContent>
              </v:textbox>
            </v:rect>
            <v:rect id="_x0000_s1349" alt="June" title="June" style="position:absolute;left:126;top:-17;width:27;height:17;mso-left-percent:-10001;mso-top-percent:-10001;mso-position-horizontal:absolute;mso-position-horizontal-relative:char;mso-position-vertical:absolute;mso-position-vertical-relative:line;mso-left-percent:-10001;mso-top-percent:-10001" filled="f" stroked="f">
              <v:textbox id="_x0000_s1037" style="mso-next-textbox:#_x0000_s1349" inset="2.25pt,0,0,0">
                <w:txbxContent>
                  <w:p w14:paraId="356417B4" w14:textId="77777777" w:rsidR="001659BE" w:rsidRPr="00FA39E8" w:rsidRDefault="001659BE" w:rsidP="001659BE">
                    <w:pPr>
                      <w:pStyle w:val="NormalWeb"/>
                    </w:pPr>
                    <w:r w:rsidRPr="00FA39E8">
                      <w:rPr>
                        <w:rFonts w:ascii="Segoe UI" w:hAnsi="Segoe UI" w:cs="Segoe UI"/>
                        <w:color w:val="444444"/>
                        <w:sz w:val="16"/>
                        <w:szCs w:val="16"/>
                      </w:rPr>
                      <w:t>June</w:t>
                    </w:r>
                  </w:p>
                </w:txbxContent>
              </v:textbox>
            </v:rect>
            <v:shape id="_x0000_s1350" style="position:absolute;left:126;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351" alt="July" title="July" style="position:absolute;left:363;top:-17;width:23;height:17;mso-left-percent:-10001;mso-top-percent:-10001;mso-position-horizontal:absolute;mso-position-horizontal-relative:char;mso-position-vertical:absolute;mso-position-vertical-relative:line;mso-left-percent:-10001;mso-top-percent:-10001" filled="f" stroked="f">
              <v:textbox id="_x0000_s1040" style="mso-next-textbox:#_x0000_s1351" inset="2.25pt,0,0,0">
                <w:txbxContent>
                  <w:p w14:paraId="5BEE23F7" w14:textId="77777777" w:rsidR="001659BE" w:rsidRDefault="001659BE" w:rsidP="001659BE">
                    <w:pPr>
                      <w:pStyle w:val="NormalWeb"/>
                    </w:pPr>
                    <w:r>
                      <w:rPr>
                        <w:rFonts w:ascii="Segoe UI" w:hAnsi="Segoe UI" w:cs="Segoe UI"/>
                        <w:color w:val="444444"/>
                        <w:sz w:val="16"/>
                        <w:szCs w:val="16"/>
                      </w:rPr>
                      <w:t>July</w:t>
                    </w:r>
                  </w:p>
                </w:txbxContent>
              </v:textbox>
            </v:rect>
            <v:shape id="_x0000_s1352" style="position:absolute;left:363;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353" alt="August" title="August" style="position:absolute;left:607;top:-17;width:40;height:17;mso-left-percent:-10001;mso-top-percent:-10001;mso-position-horizontal:absolute;mso-position-horizontal-relative:char;mso-position-vertical:absolute;mso-position-vertical-relative:line;mso-left-percent:-10001;mso-top-percent:-10001" filled="f" stroked="f">
              <v:textbox id="_x0000_s1043" style="mso-next-textbox:#_x0000_s1353" inset="2.25pt,0,0,0">
                <w:txbxContent>
                  <w:p w14:paraId="59E690D2" w14:textId="77777777" w:rsidR="001659BE" w:rsidRDefault="001659BE" w:rsidP="001659BE">
                    <w:pPr>
                      <w:pStyle w:val="NormalWeb"/>
                    </w:pPr>
                    <w:r>
                      <w:rPr>
                        <w:rFonts w:ascii="Segoe UI" w:hAnsi="Segoe UI" w:cs="Segoe UI"/>
                        <w:color w:val="444444"/>
                        <w:sz w:val="16"/>
                        <w:szCs w:val="16"/>
                      </w:rPr>
                      <w:t>August</w:t>
                    </w:r>
                  </w:p>
                </w:txbxContent>
              </v:textbox>
            </v:rect>
            <v:shape id="_x0000_s1354" style="position:absolute;left:607;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355" alt="September" title="September" style="position:absolute;left:851;top:-17;width:59;height:17;mso-left-percent:-10001;mso-top-percent:-10001;mso-position-horizontal:absolute;mso-position-horizontal-relative:char;mso-position-vertical:absolute;mso-position-vertical-relative:line;mso-left-percent:-10001;mso-top-percent:-10001" filled="f" stroked="f">
              <v:textbox id="_x0000_s1046" style="mso-next-textbox:#_x0000_s1355" inset="2.25pt,0,0,0">
                <w:txbxContent>
                  <w:p w14:paraId="7D4EBD2C" w14:textId="77777777" w:rsidR="001659BE" w:rsidRDefault="001659BE" w:rsidP="001659BE">
                    <w:pPr>
                      <w:pStyle w:val="NormalWeb"/>
                    </w:pPr>
                    <w:r>
                      <w:rPr>
                        <w:rFonts w:ascii="Segoe UI" w:hAnsi="Segoe UI" w:cs="Segoe UI"/>
                        <w:color w:val="444444"/>
                        <w:sz w:val="16"/>
                        <w:szCs w:val="16"/>
                      </w:rPr>
                      <w:t>September</w:t>
                    </w:r>
                  </w:p>
                </w:txbxContent>
              </v:textbox>
            </v:rect>
            <v:shape id="_x0000_s1356" style="position:absolute;left:851;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357" alt="October" title="October" style="position:absolute;left:1088;top:-17;width:45;height:17;mso-left-percent:-10001;mso-top-percent:-10001;mso-position-horizontal:absolute;mso-position-horizontal-relative:char;mso-position-vertical:absolute;mso-position-vertical-relative:line;mso-left-percent:-10001;mso-top-percent:-10001" filled="f" stroked="f">
              <v:textbox id="_x0000_s1049" style="mso-next-textbox:#_x0000_s1357" inset="2.25pt,0,0,0">
                <w:txbxContent>
                  <w:p w14:paraId="50BC4EF9" w14:textId="77777777" w:rsidR="001659BE" w:rsidRDefault="001659BE" w:rsidP="001659BE">
                    <w:pPr>
                      <w:pStyle w:val="NormalWeb"/>
                    </w:pPr>
                    <w:r>
                      <w:rPr>
                        <w:rFonts w:ascii="Segoe UI" w:hAnsi="Segoe UI" w:cs="Segoe UI"/>
                        <w:color w:val="444444"/>
                        <w:sz w:val="16"/>
                        <w:szCs w:val="16"/>
                      </w:rPr>
                      <w:t>October</w:t>
                    </w:r>
                  </w:p>
                </w:txbxContent>
              </v:textbox>
            </v:rect>
            <v:shape id="_x0000_s1358" style="position:absolute;left:1088;top:-14;width:0;height:14;mso-left-percent:-10001;mso-top-percent:-10001;mso-position-horizontal:absolute;mso-position-horizontal-relative:char;mso-position-vertical:absolute;mso-position-vertical-relative:line;mso-left-percent:-10001;mso-top-percent:-10001" coordsize="0,14" path="m,14l,e" strokecolor="#444" strokeweight="3e-5mm"/>
            <v:rect id="_x0000_s1359" alt="Software Requirements &amp; Specifications (SRS)&#10;May 21, 2021 - June 15, 2021" title="Software Requirements &amp; Specifications (SRS)&#10;May 21, 2021 - June 15, 2021" style="position:absolute;left:40;top:1;width:204;height:51;mso-left-percent:-10001;mso-top-percent:-10001;mso-position-horizontal:absolute;mso-position-horizontal-relative:char;mso-position-vertical:absolute;mso-position-vertical-relative:line;mso-left-percent:-10001;mso-top-percent:-10001" fillcolor="#b4c6e7" stroked="f">
              <v:textbox id="_x0000_s1052" style="mso-next-textbox:#_x0000_s1359" inset="7.5pt,.75pt,.75pt,.75pt">
                <w:txbxContent>
                  <w:p w14:paraId="632E8863" w14:textId="77777777" w:rsidR="001659BE" w:rsidRDefault="001659BE" w:rsidP="001659BE">
                    <w:pPr>
                      <w:pStyle w:val="NormalWeb"/>
                    </w:pPr>
                    <w:r>
                      <w:rPr>
                        <w:rFonts w:ascii="Segoe UI" w:hAnsi="Segoe UI" w:cs="Segoe UI"/>
                        <w:b/>
                        <w:bCs/>
                        <w:color w:val="444444"/>
                        <w:sz w:val="16"/>
                        <w:szCs w:val="16"/>
                      </w:rPr>
                      <w:t>Software Requirements &amp; Specifications (SRS)</w:t>
                    </w:r>
                    <w:r>
                      <w:br/>
                    </w:r>
                    <w:r>
                      <w:rPr>
                        <w:rFonts w:ascii="Segoe UI" w:hAnsi="Segoe UI" w:cs="Segoe UI"/>
                        <w:color w:val="444444"/>
                        <w:sz w:val="16"/>
                        <w:szCs w:val="16"/>
                      </w:rPr>
                      <w:t>May 21, 2021 - June 15, 2021</w:t>
                    </w:r>
                  </w:p>
                </w:txbxContent>
              </v:textbox>
            </v:rect>
            <v:rect id="_x0000_s1360" alt="Design&#10;June 16, 2021 - July 15, 2021" title="Design&#10;June 16, 2021 - July 15, 2021" style="position:absolute;left:245;top:1;width:236;height:51;mso-left-percent:-10001;mso-top-percent:-10001;mso-position-horizontal:absolute;mso-position-horizontal-relative:char;mso-position-vertical:absolute;mso-position-vertical-relative:line;mso-left-percent:-10001;mso-top-percent:-10001" fillcolor="#dfebf7" stroked="f">
              <v:textbox id="_x0000_s1054" style="mso-next-textbox:#_x0000_s1360" inset="7.5pt,.75pt,.75pt,.75pt">
                <w:txbxContent>
                  <w:p w14:paraId="0B332751" w14:textId="77777777" w:rsidR="001659BE" w:rsidRDefault="001659BE" w:rsidP="001659BE">
                    <w:pPr>
                      <w:pStyle w:val="NormalWeb"/>
                    </w:pPr>
                    <w:r>
                      <w:rPr>
                        <w:rFonts w:ascii="Segoe UI" w:hAnsi="Segoe UI" w:cs="Segoe UI"/>
                        <w:b/>
                        <w:bCs/>
                        <w:color w:val="444444"/>
                        <w:sz w:val="16"/>
                        <w:szCs w:val="16"/>
                      </w:rPr>
                      <w:t>Design</w:t>
                    </w:r>
                    <w:r>
                      <w:br/>
                    </w:r>
                    <w:r>
                      <w:rPr>
                        <w:rFonts w:ascii="Segoe UI" w:hAnsi="Segoe UI" w:cs="Segoe UI"/>
                        <w:color w:val="444444"/>
                        <w:sz w:val="16"/>
                        <w:szCs w:val="16"/>
                      </w:rPr>
                      <w:t>June 16, 2021 - July 15, 2021</w:t>
                    </w:r>
                  </w:p>
                </w:txbxContent>
              </v:textbox>
            </v:rect>
            <v:rect id="_x0000_s1361" alt="Test Phase&#10;July 16, 2021 - August 2, 2021" title="Test Phase&#10;July 16, 2021 - August 2, 2021" style="position:absolute;left:482;top:1;width:141;height:51;mso-left-percent:-10001;mso-top-percent:-10001;mso-position-horizontal:absolute;mso-position-horizontal-relative:char;mso-position-vertical:absolute;mso-position-vertical-relative:line;mso-left-percent:-10001;mso-top-percent:-10001" fillcolor="#fee599" stroked="f">
              <v:textbox id="_x0000_s1056" style="mso-next-textbox:#_x0000_s1361" inset="7.5pt,.75pt,.75pt,.75pt">
                <w:txbxContent>
                  <w:p w14:paraId="447810BD" w14:textId="77777777" w:rsidR="001659BE" w:rsidRDefault="001659BE" w:rsidP="001659BE">
                    <w:pPr>
                      <w:pStyle w:val="NormalWeb"/>
                    </w:pPr>
                    <w:r>
                      <w:rPr>
                        <w:rFonts w:ascii="Segoe UI" w:hAnsi="Segoe UI" w:cs="Segoe UI"/>
                        <w:b/>
                        <w:bCs/>
                        <w:color w:val="444444"/>
                        <w:sz w:val="16"/>
                        <w:szCs w:val="16"/>
                      </w:rPr>
                      <w:t>Test Phase</w:t>
                    </w:r>
                    <w:r>
                      <w:br/>
                    </w:r>
                    <w:r>
                      <w:rPr>
                        <w:rFonts w:ascii="Segoe UI" w:hAnsi="Segoe UI" w:cs="Segoe UI"/>
                        <w:color w:val="444444"/>
                        <w:sz w:val="16"/>
                        <w:szCs w:val="16"/>
                      </w:rPr>
                      <w:t>July 16, 2021 - August 2, 2021</w:t>
                    </w:r>
                  </w:p>
                </w:txbxContent>
              </v:textbox>
            </v:rect>
            <v:rect id="_x0000_s1362" alt="Final Delieverable&#10;August 3, 2021 - October 4, 2021" title="Final Delieverable&#10;August 3, 2021 - October 4, 2021" style="position:absolute;left:624;top:1;width:495;height:51;mso-left-percent:-10001;mso-top-percent:-10001;mso-position-horizontal:absolute;mso-position-horizontal-relative:char;mso-position-vertical:absolute;mso-position-vertical-relative:line;mso-left-percent:-10001;mso-top-percent:-10001" fillcolor="#dfebf7" stroked="f">
              <v:textbox id="_x0000_s1058" style="mso-next-textbox:#_x0000_s1362" inset="7.5pt,.75pt,.75pt,.75pt">
                <w:txbxContent>
                  <w:p w14:paraId="4D26F2FC" w14:textId="6D96D2D2" w:rsidR="001659BE" w:rsidRDefault="001659BE" w:rsidP="001659BE">
                    <w:pPr>
                      <w:pStyle w:val="NormalWeb"/>
                    </w:pPr>
                    <w:r>
                      <w:rPr>
                        <w:rFonts w:ascii="Segoe UI" w:hAnsi="Segoe UI" w:cs="Segoe UI"/>
                        <w:b/>
                        <w:bCs/>
                        <w:color w:val="444444"/>
                        <w:sz w:val="16"/>
                        <w:szCs w:val="16"/>
                      </w:rPr>
                      <w:t>Final Deliverable</w:t>
                    </w:r>
                    <w:r>
                      <w:br/>
                    </w:r>
                    <w:r>
                      <w:rPr>
                        <w:rFonts w:ascii="Segoe UI" w:hAnsi="Segoe UI" w:cs="Segoe UI"/>
                        <w:color w:val="444444"/>
                        <w:sz w:val="16"/>
                        <w:szCs w:val="16"/>
                      </w:rPr>
                      <w:t>August 3, 2021 - October 4, 2021</w:t>
                    </w:r>
                  </w:p>
                </w:txbxContent>
              </v:textbox>
            </v:rect>
            <v:roundrect id="_x0000_s1363" alt="Today" title="Today" style="position:absolute;left:172;top:-41;width:50;height:17;mso-left-percent:-10001;mso-top-percent:-10001;mso-position-horizontal:absolute;mso-position-horizontal-relative:char;mso-position-vertical:absolute;mso-position-vertical-relative:line;mso-left-percent:-10001;mso-top-percent:-10001" arcsize="6554f" fillcolor="#31752f" stroked="f">
              <v:textbox id="_x0000_s1060" style="mso-next-textbox:#_x0000_s1363" inset="0,0,0,0">
                <w:txbxContent>
                  <w:p w14:paraId="6A447C98" w14:textId="77777777" w:rsidR="001659BE" w:rsidRPr="00FA39E8" w:rsidRDefault="001659BE" w:rsidP="001659BE">
                    <w:pPr>
                      <w:pStyle w:val="NormalWeb"/>
                      <w:jc w:val="center"/>
                      <w:rPr>
                        <w:sz w:val="22"/>
                        <w:szCs w:val="22"/>
                      </w:rPr>
                    </w:pPr>
                    <w:r w:rsidRPr="00FA39E8">
                      <w:rPr>
                        <w:rFonts w:ascii="Segoe UI" w:hAnsi="Segoe UI" w:cs="Segoe UI"/>
                        <w:b/>
                        <w:bCs/>
                        <w:color w:val="FFFFFF"/>
                        <w:sz w:val="14"/>
                        <w:szCs w:val="14"/>
                      </w:rPr>
                      <w:t>Today</w:t>
                    </w:r>
                  </w:p>
                </w:txbxContent>
              </v:textbox>
            </v:roundrect>
            <v:shape id="_x0000_s1364" style="position:absolute;left:197;top:-24;width:0;height:76;mso-left-percent:-10001;mso-top-percent:-10001;mso-position-horizontal:absolute;mso-position-horizontal-relative:char;mso-position-vertical:absolute;mso-position-vertical-relative:line;mso-left-percent:-10001;mso-top-percent:-10001" coordsize="0,76" path="m,l,76e" strokecolor="#31752f" strokeweight="8e-5mm"/>
            <w10:anchorlock/>
          </v:group>
        </w:pict>
      </w:r>
    </w:p>
    <w:p w14:paraId="34D01677" w14:textId="77777777" w:rsidR="001659BE" w:rsidRDefault="001659BE" w:rsidP="001659BE">
      <w:pPr>
        <w:spacing w:line="360" w:lineRule="auto"/>
        <w:ind w:left="450"/>
        <w:jc w:val="both"/>
        <w:rPr>
          <w:b/>
          <w:sz w:val="32"/>
          <w:szCs w:val="32"/>
        </w:rPr>
      </w:pPr>
    </w:p>
    <w:p w14:paraId="28813C62" w14:textId="31287759" w:rsidR="00C42708" w:rsidRDefault="00C42708" w:rsidP="001659BE">
      <w:pPr>
        <w:numPr>
          <w:ilvl w:val="0"/>
          <w:numId w:val="19"/>
        </w:numPr>
        <w:spacing w:line="360" w:lineRule="auto"/>
        <w:ind w:left="450" w:hanging="450"/>
        <w:jc w:val="both"/>
        <w:rPr>
          <w:b/>
          <w:sz w:val="32"/>
          <w:szCs w:val="32"/>
        </w:rPr>
      </w:pPr>
      <w:r w:rsidRPr="001659BE">
        <w:rPr>
          <w:b/>
          <w:sz w:val="32"/>
          <w:szCs w:val="32"/>
        </w:rPr>
        <w:t>GANTT Chart</w:t>
      </w:r>
    </w:p>
    <w:p w14:paraId="78776FE3" w14:textId="77777777" w:rsidR="009B228E" w:rsidRPr="001659BE" w:rsidRDefault="009B228E" w:rsidP="009B228E">
      <w:pPr>
        <w:spacing w:line="360" w:lineRule="auto"/>
        <w:ind w:left="450"/>
        <w:jc w:val="both"/>
        <w:rPr>
          <w:b/>
          <w:sz w:val="32"/>
          <w:szCs w:val="32"/>
        </w:rPr>
      </w:pPr>
    </w:p>
    <w:p w14:paraId="76F4625E" w14:textId="29815108" w:rsidR="00654B8C" w:rsidRDefault="00C27BD7" w:rsidP="0053574A">
      <w:pPr>
        <w:bidi/>
        <w:spacing w:line="360" w:lineRule="auto"/>
        <w:ind w:left="-1260"/>
        <w:jc w:val="both"/>
        <w:rPr>
          <w:noProof/>
        </w:rPr>
      </w:pPr>
      <w:r>
        <w:rPr>
          <w:noProof/>
        </w:rPr>
        <w:pict w14:anchorId="186EA9AF">
          <v:shape id="Picture 1" o:spid="_x0000_i1030" type="#_x0000_t75" style="width:564.75pt;height:394.45pt;visibility:visible;mso-wrap-style:square">
            <v:imagedata r:id="rId15" o:title=""/>
          </v:shape>
        </w:pict>
      </w:r>
    </w:p>
    <w:p w14:paraId="553B28C2" w14:textId="4D74BD62" w:rsidR="00654B8C" w:rsidRDefault="00654B8C" w:rsidP="00654B8C">
      <w:pPr>
        <w:bidi/>
        <w:spacing w:line="360" w:lineRule="auto"/>
        <w:ind w:left="-900"/>
        <w:jc w:val="right"/>
        <w:rPr>
          <w:b/>
          <w:sz w:val="32"/>
          <w:szCs w:val="32"/>
        </w:rPr>
      </w:pPr>
    </w:p>
    <w:p w14:paraId="29F37E90" w14:textId="7B97672A" w:rsidR="00654B8C" w:rsidRDefault="00EF1F32" w:rsidP="00654B8C">
      <w:pPr>
        <w:bidi/>
        <w:spacing w:line="360" w:lineRule="auto"/>
        <w:ind w:left="-900"/>
        <w:jc w:val="right"/>
        <w:rPr>
          <w:b/>
          <w:sz w:val="32"/>
          <w:szCs w:val="32"/>
        </w:rPr>
      </w:pPr>
      <w:ins w:id="14" w:author="ThinkPad" w:date="2021-06-17T01:47:00Z">
        <w:r>
          <w:rPr>
            <w:rFonts w:hint="cs"/>
            <w:b/>
            <w:sz w:val="32"/>
            <w:szCs w:val="32"/>
            <w:rtl/>
          </w:rPr>
          <w:t>3</w:t>
        </w:r>
      </w:ins>
    </w:p>
    <w:sectPr w:rsidR="00654B8C" w:rsidSect="004D5B01">
      <w:pgSz w:w="12240" w:h="15840"/>
      <w:pgMar w:top="1440" w:right="171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76FCD" w14:textId="77777777" w:rsidR="00C27BD7" w:rsidRDefault="00C27BD7" w:rsidP="006A04A9">
      <w:r>
        <w:separator/>
      </w:r>
    </w:p>
  </w:endnote>
  <w:endnote w:type="continuationSeparator" w:id="0">
    <w:p w14:paraId="76C106F9" w14:textId="77777777" w:rsidR="00C27BD7" w:rsidRDefault="00C27BD7" w:rsidP="006A0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1452F" w14:textId="2D96DE14" w:rsidR="00FC0060" w:rsidRDefault="00FC0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1E5EF" w14:textId="77777777" w:rsidR="00C27BD7" w:rsidRDefault="00C27BD7" w:rsidP="006A04A9">
      <w:r>
        <w:separator/>
      </w:r>
    </w:p>
  </w:footnote>
  <w:footnote w:type="continuationSeparator" w:id="0">
    <w:p w14:paraId="22D172BF" w14:textId="77777777" w:rsidR="00C27BD7" w:rsidRDefault="00C27BD7" w:rsidP="006A0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C745E" w14:textId="14FAFBC2" w:rsidR="004D5B01" w:rsidRDefault="00C27BD7">
    <w:pPr>
      <w:pStyle w:val="Header"/>
    </w:pPr>
    <w:r>
      <w:rPr>
        <w:noProof/>
      </w:rPr>
      <w:pict w14:anchorId="6544A1AB">
        <v:group id="Group 3" o:spid="_x0000_s2054" style="position:absolute;margin-left:72.75pt;margin-top:21.75pt;width:452.9pt;height:28.8pt;z-index:1;mso-width-percent:1000;mso-position-horizontal-relative:page;mso-position-vertical-relative:page;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">
          <v:shapetype id="_x0000_t32" coordsize="21600,21600" o:spt="32" o:oned="t" path="m,l21600,21600e" filled="f">
            <v:path arrowok="t" fillok="f" o:connecttype="none"/>
            <o:lock v:ext="edit" shapetype="t"/>
          </v:shapetype>
          <v:shape id="AutoShape 2" o:spid="_x0000_s2055"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2056"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style="mso-next-textbox:#AutoShape 1" inset=",0,,0">
              <w:txbxContent>
                <w:p w14:paraId="021C0578" w14:textId="63944682" w:rsidR="004D5B01" w:rsidRDefault="004D5B01">
                  <w:pPr>
                    <w:jc w:val="center"/>
                  </w:pPr>
                  <w:r>
                    <w:fldChar w:fldCharType="begin"/>
                  </w:r>
                  <w:r>
                    <w:instrText xml:space="preserve"> PAGE    \* MERGEFORMAT </w:instrText>
                  </w:r>
                  <w:r>
                    <w:fldChar w:fldCharType="separate"/>
                  </w:r>
                  <w:r w:rsidR="00EF1F32">
                    <w:rPr>
                      <w:noProof/>
                    </w:rPr>
                    <w:t>1</w:t>
                  </w:r>
                  <w:r>
                    <w:rPr>
                      <w:noProof/>
                    </w:rPr>
                    <w:fldChar w:fldCharType="end"/>
                  </w:r>
                </w:p>
              </w:txbxContent>
            </v:textbox>
          </v:shape>
          <w10:wrap anchorx="margin" anchory="margin"/>
        </v:group>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2637"/>
    <w:multiLevelType w:val="hybridMultilevel"/>
    <w:tmpl w:val="ADC8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5375"/>
    <w:multiLevelType w:val="hybridMultilevel"/>
    <w:tmpl w:val="E8EE8D78"/>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084C0BD4"/>
    <w:multiLevelType w:val="hybridMultilevel"/>
    <w:tmpl w:val="CD10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438B5"/>
    <w:multiLevelType w:val="multilevel"/>
    <w:tmpl w:val="F65A9E9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815BDF"/>
    <w:multiLevelType w:val="hybridMultilevel"/>
    <w:tmpl w:val="74C62BD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162531E3"/>
    <w:multiLevelType w:val="hybridMultilevel"/>
    <w:tmpl w:val="FEF4688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1E280A0A"/>
    <w:multiLevelType w:val="hybridMultilevel"/>
    <w:tmpl w:val="8CAAC0B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15:restartNumberingAfterBreak="0">
    <w:nsid w:val="1E961498"/>
    <w:multiLevelType w:val="hybridMultilevel"/>
    <w:tmpl w:val="F62C99FE"/>
    <w:lvl w:ilvl="0" w:tplc="0409000F">
      <w:start w:val="1"/>
      <w:numFmt w:val="decimal"/>
      <w:lvlText w:val="%1."/>
      <w:lvlJc w:val="left"/>
      <w:pPr>
        <w:ind w:left="720" w:hanging="360"/>
      </w:pPr>
    </w:lvl>
    <w:lvl w:ilvl="1" w:tplc="4C4EBD8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ACC7CF8"/>
    <w:multiLevelType w:val="hybridMultilevel"/>
    <w:tmpl w:val="B2C4A63C"/>
    <w:lvl w:ilvl="0" w:tplc="0409000B">
      <w:start w:val="1"/>
      <w:numFmt w:val="bullet"/>
      <w:lvlText w:val=""/>
      <w:lvlJc w:val="left"/>
      <w:pPr>
        <w:ind w:left="720" w:hanging="360"/>
      </w:pPr>
      <w:rPr>
        <w:rFonts w:ascii="Wingdings" w:hAnsi="Wingdings" w:hint="default"/>
      </w:rPr>
    </w:lvl>
    <w:lvl w:ilvl="1" w:tplc="0409001B">
      <w:start w:val="1"/>
      <w:numFmt w:val="low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01F8D"/>
    <w:multiLevelType w:val="hybridMultilevel"/>
    <w:tmpl w:val="1FCE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679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C94383D"/>
    <w:multiLevelType w:val="hybridMultilevel"/>
    <w:tmpl w:val="528A0C32"/>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4C08250A"/>
    <w:multiLevelType w:val="hybridMultilevel"/>
    <w:tmpl w:val="F62C99FE"/>
    <w:lvl w:ilvl="0" w:tplc="0409000F">
      <w:start w:val="1"/>
      <w:numFmt w:val="decimal"/>
      <w:lvlText w:val="%1."/>
      <w:lvlJc w:val="left"/>
      <w:pPr>
        <w:ind w:left="720" w:hanging="360"/>
      </w:pPr>
    </w:lvl>
    <w:lvl w:ilvl="1" w:tplc="4C4EBD8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4A75AAF"/>
    <w:multiLevelType w:val="hybridMultilevel"/>
    <w:tmpl w:val="97D42DC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55962C11"/>
    <w:multiLevelType w:val="hybridMultilevel"/>
    <w:tmpl w:val="7862CC7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5" w15:restartNumberingAfterBreak="0">
    <w:nsid w:val="5D00262B"/>
    <w:multiLevelType w:val="hybridMultilevel"/>
    <w:tmpl w:val="DC240A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E996787"/>
    <w:multiLevelType w:val="hybridMultilevel"/>
    <w:tmpl w:val="C16857A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565B0B"/>
    <w:multiLevelType w:val="hybridMultilevel"/>
    <w:tmpl w:val="FE1E78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261D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8"/>
  </w:num>
  <w:num w:numId="3">
    <w:abstractNumId w:val="19"/>
  </w:num>
  <w:num w:numId="4">
    <w:abstractNumId w:val="18"/>
  </w:num>
  <w:num w:numId="5">
    <w:abstractNumId w:val="10"/>
  </w:num>
  <w:num w:numId="6">
    <w:abstractNumId w:val="3"/>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2"/>
  </w:num>
  <w:num w:numId="10">
    <w:abstractNumId w:val="6"/>
  </w:num>
  <w:num w:numId="11">
    <w:abstractNumId w:val="9"/>
  </w:num>
  <w:num w:numId="12">
    <w:abstractNumId w:val="16"/>
  </w:num>
  <w:num w:numId="13">
    <w:abstractNumId w:val="5"/>
  </w:num>
  <w:num w:numId="14">
    <w:abstractNumId w:val="13"/>
  </w:num>
  <w:num w:numId="15">
    <w:abstractNumId w:val="14"/>
  </w:num>
  <w:num w:numId="16">
    <w:abstractNumId w:val="2"/>
  </w:num>
  <w:num w:numId="17">
    <w:abstractNumId w:val="4"/>
  </w:num>
  <w:num w:numId="18">
    <w:abstractNumId w:val="0"/>
  </w:num>
  <w:num w:numId="19">
    <w:abstractNumId w:val="1"/>
  </w:num>
  <w:num w:numId="20">
    <w:abstractNumId w:val="15"/>
  </w:num>
  <w:num w:numId="2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inkPad">
    <w15:presenceInfo w15:providerId="None" w15:userId="Think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hdrShapeDefaults>
    <o:shapedefaults v:ext="edit" spidmax="2057"/>
    <o:shapelayout v:ext="edit">
      <o:idmap v:ext="edit" data="2"/>
      <o:rules v:ext="edit">
        <o:r id="V:Rule1" type="connector" idref="#AutoShape 2"/>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033B6"/>
    <w:rsid w:val="000B6A92"/>
    <w:rsid w:val="000C2A5C"/>
    <w:rsid w:val="000C668E"/>
    <w:rsid w:val="000E48C2"/>
    <w:rsid w:val="001025A5"/>
    <w:rsid w:val="0011678F"/>
    <w:rsid w:val="001210CA"/>
    <w:rsid w:val="001659BE"/>
    <w:rsid w:val="001A6E63"/>
    <w:rsid w:val="001C53D7"/>
    <w:rsid w:val="001D7ACB"/>
    <w:rsid w:val="002059D0"/>
    <w:rsid w:val="00220087"/>
    <w:rsid w:val="00271532"/>
    <w:rsid w:val="002B63D3"/>
    <w:rsid w:val="002D55DA"/>
    <w:rsid w:val="002F3BA5"/>
    <w:rsid w:val="00331B04"/>
    <w:rsid w:val="00355C78"/>
    <w:rsid w:val="003939E7"/>
    <w:rsid w:val="003D021A"/>
    <w:rsid w:val="003D2767"/>
    <w:rsid w:val="003E0DAF"/>
    <w:rsid w:val="00423E7D"/>
    <w:rsid w:val="00445F3F"/>
    <w:rsid w:val="00466118"/>
    <w:rsid w:val="004704DA"/>
    <w:rsid w:val="00491AAE"/>
    <w:rsid w:val="004A34C7"/>
    <w:rsid w:val="004A37EA"/>
    <w:rsid w:val="004A52FB"/>
    <w:rsid w:val="004C2051"/>
    <w:rsid w:val="004D3449"/>
    <w:rsid w:val="004D5742"/>
    <w:rsid w:val="004D5B01"/>
    <w:rsid w:val="004D6F70"/>
    <w:rsid w:val="004F35BB"/>
    <w:rsid w:val="0053574A"/>
    <w:rsid w:val="00545ED3"/>
    <w:rsid w:val="00546605"/>
    <w:rsid w:val="00561410"/>
    <w:rsid w:val="005868BD"/>
    <w:rsid w:val="005A1E95"/>
    <w:rsid w:val="005B7B6C"/>
    <w:rsid w:val="005D3EE4"/>
    <w:rsid w:val="005E71D4"/>
    <w:rsid w:val="005F2611"/>
    <w:rsid w:val="005F7FF8"/>
    <w:rsid w:val="006223C6"/>
    <w:rsid w:val="00627165"/>
    <w:rsid w:val="00641170"/>
    <w:rsid w:val="00654B8C"/>
    <w:rsid w:val="00682640"/>
    <w:rsid w:val="006A04A9"/>
    <w:rsid w:val="006A218C"/>
    <w:rsid w:val="006F0E53"/>
    <w:rsid w:val="006F39D0"/>
    <w:rsid w:val="006F5DFA"/>
    <w:rsid w:val="00716744"/>
    <w:rsid w:val="0074528E"/>
    <w:rsid w:val="00764C91"/>
    <w:rsid w:val="00766377"/>
    <w:rsid w:val="007743EB"/>
    <w:rsid w:val="0079444E"/>
    <w:rsid w:val="007A500B"/>
    <w:rsid w:val="007B0D5A"/>
    <w:rsid w:val="007C1890"/>
    <w:rsid w:val="007C3D07"/>
    <w:rsid w:val="007D2A6B"/>
    <w:rsid w:val="007F3C57"/>
    <w:rsid w:val="00816FD1"/>
    <w:rsid w:val="0084320B"/>
    <w:rsid w:val="00843264"/>
    <w:rsid w:val="00861153"/>
    <w:rsid w:val="0089718F"/>
    <w:rsid w:val="008B131A"/>
    <w:rsid w:val="008F1408"/>
    <w:rsid w:val="008F2AFF"/>
    <w:rsid w:val="00971A9E"/>
    <w:rsid w:val="009771C4"/>
    <w:rsid w:val="009B228E"/>
    <w:rsid w:val="009D379E"/>
    <w:rsid w:val="009E2AC2"/>
    <w:rsid w:val="009E500A"/>
    <w:rsid w:val="00A271E3"/>
    <w:rsid w:val="00A316EA"/>
    <w:rsid w:val="00A32EBE"/>
    <w:rsid w:val="00A4083A"/>
    <w:rsid w:val="00A575A3"/>
    <w:rsid w:val="00A85F4C"/>
    <w:rsid w:val="00A92997"/>
    <w:rsid w:val="00AA4AC9"/>
    <w:rsid w:val="00AF7011"/>
    <w:rsid w:val="00B07316"/>
    <w:rsid w:val="00B076F8"/>
    <w:rsid w:val="00B07CF2"/>
    <w:rsid w:val="00B23E73"/>
    <w:rsid w:val="00B27813"/>
    <w:rsid w:val="00B27BBE"/>
    <w:rsid w:val="00B52FF6"/>
    <w:rsid w:val="00BB06BB"/>
    <w:rsid w:val="00BD3057"/>
    <w:rsid w:val="00BE063D"/>
    <w:rsid w:val="00C21D46"/>
    <w:rsid w:val="00C26619"/>
    <w:rsid w:val="00C27BD7"/>
    <w:rsid w:val="00C42708"/>
    <w:rsid w:val="00C46575"/>
    <w:rsid w:val="00C615AB"/>
    <w:rsid w:val="00C725BA"/>
    <w:rsid w:val="00CA002A"/>
    <w:rsid w:val="00CE5CE3"/>
    <w:rsid w:val="00D0125F"/>
    <w:rsid w:val="00D262DC"/>
    <w:rsid w:val="00D376AD"/>
    <w:rsid w:val="00D712E1"/>
    <w:rsid w:val="00D8199E"/>
    <w:rsid w:val="00D93E7E"/>
    <w:rsid w:val="00DE3D07"/>
    <w:rsid w:val="00DF413F"/>
    <w:rsid w:val="00E05BED"/>
    <w:rsid w:val="00E224FE"/>
    <w:rsid w:val="00E4137B"/>
    <w:rsid w:val="00E43BE5"/>
    <w:rsid w:val="00E464E1"/>
    <w:rsid w:val="00E51C28"/>
    <w:rsid w:val="00EA062B"/>
    <w:rsid w:val="00EA06F8"/>
    <w:rsid w:val="00EB32FA"/>
    <w:rsid w:val="00ED034D"/>
    <w:rsid w:val="00EF0CA6"/>
    <w:rsid w:val="00EF1F32"/>
    <w:rsid w:val="00F03E4F"/>
    <w:rsid w:val="00F11C7D"/>
    <w:rsid w:val="00F13AD0"/>
    <w:rsid w:val="00F3588A"/>
    <w:rsid w:val="00F411CB"/>
    <w:rsid w:val="00F50F14"/>
    <w:rsid w:val="00F735CD"/>
    <w:rsid w:val="00F90735"/>
    <w:rsid w:val="00FA39E8"/>
    <w:rsid w:val="00FB4A7E"/>
    <w:rsid w:val="00FC0060"/>
    <w:rsid w:val="00FC6D6E"/>
    <w:rsid w:val="00FD1142"/>
    <w:rsid w:val="00FD49E0"/>
    <w:rsid w:val="00FD70AB"/>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4:docId w14:val="27FF9AA9"/>
  <w15:docId w15:val="{C4821E0C-01CE-4AE4-B3A4-2983F09B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ListParagraph">
    <w:name w:val="List Paragraph"/>
    <w:basedOn w:val="Normal"/>
    <w:uiPriority w:val="34"/>
    <w:qFormat/>
    <w:rsid w:val="00766377"/>
    <w:pPr>
      <w:spacing w:after="200" w:line="276" w:lineRule="auto"/>
      <w:ind w:left="720"/>
      <w:contextualSpacing/>
    </w:pPr>
    <w:rPr>
      <w:rFonts w:ascii="Calibri" w:hAnsi="Calibri" w:cs="Arial"/>
      <w:sz w:val="22"/>
      <w:szCs w:val="22"/>
      <w:lang w:val="en-IN" w:eastAsia="en-IN"/>
    </w:rPr>
  </w:style>
  <w:style w:type="paragraph" w:styleId="Header">
    <w:name w:val="header"/>
    <w:basedOn w:val="Normal"/>
    <w:link w:val="HeaderChar"/>
    <w:uiPriority w:val="99"/>
    <w:rsid w:val="006A04A9"/>
    <w:pPr>
      <w:tabs>
        <w:tab w:val="center" w:pos="4680"/>
        <w:tab w:val="right" w:pos="9360"/>
      </w:tabs>
    </w:pPr>
  </w:style>
  <w:style w:type="character" w:customStyle="1" w:styleId="HeaderChar">
    <w:name w:val="Header Char"/>
    <w:link w:val="Header"/>
    <w:uiPriority w:val="99"/>
    <w:rsid w:val="006A04A9"/>
    <w:rPr>
      <w:sz w:val="24"/>
      <w:szCs w:val="24"/>
    </w:rPr>
  </w:style>
  <w:style w:type="paragraph" w:styleId="Footer">
    <w:name w:val="footer"/>
    <w:basedOn w:val="Normal"/>
    <w:link w:val="FooterChar"/>
    <w:uiPriority w:val="99"/>
    <w:rsid w:val="006A04A9"/>
    <w:pPr>
      <w:tabs>
        <w:tab w:val="center" w:pos="4680"/>
        <w:tab w:val="right" w:pos="9360"/>
      </w:tabs>
    </w:pPr>
  </w:style>
  <w:style w:type="character" w:customStyle="1" w:styleId="FooterChar">
    <w:name w:val="Footer Char"/>
    <w:link w:val="Footer"/>
    <w:uiPriority w:val="99"/>
    <w:rsid w:val="006A04A9"/>
    <w:rPr>
      <w:sz w:val="24"/>
      <w:szCs w:val="24"/>
    </w:rPr>
  </w:style>
  <w:style w:type="paragraph" w:customStyle="1" w:styleId="2909F619802848F09E01365C32F34654">
    <w:name w:val="2909F619802848F09E01365C32F34654"/>
    <w:rsid w:val="006A04A9"/>
    <w:pPr>
      <w:spacing w:after="200" w:line="276" w:lineRule="auto"/>
    </w:pPr>
    <w:rPr>
      <w:rFonts w:ascii="Calibri" w:eastAsia="MS Mincho" w:hAnsi="Calibri" w:cs="Arial"/>
      <w:sz w:val="22"/>
      <w:szCs w:val="22"/>
      <w:lang w:eastAsia="ja-JP"/>
    </w:rPr>
  </w:style>
  <w:style w:type="paragraph" w:styleId="BalloonText">
    <w:name w:val="Balloon Text"/>
    <w:basedOn w:val="Normal"/>
    <w:link w:val="BalloonTextChar"/>
    <w:rsid w:val="006A04A9"/>
    <w:rPr>
      <w:rFonts w:ascii="Tahoma" w:hAnsi="Tahoma" w:cs="Tahoma"/>
      <w:sz w:val="16"/>
      <w:szCs w:val="16"/>
    </w:rPr>
  </w:style>
  <w:style w:type="character" w:customStyle="1" w:styleId="BalloonTextChar">
    <w:name w:val="Balloon Text Char"/>
    <w:link w:val="BalloonText"/>
    <w:rsid w:val="006A04A9"/>
    <w:rPr>
      <w:rFonts w:ascii="Tahoma" w:hAnsi="Tahoma" w:cs="Tahoma"/>
      <w:sz w:val="16"/>
      <w:szCs w:val="16"/>
    </w:rPr>
  </w:style>
  <w:style w:type="table" w:styleId="TableGrid">
    <w:name w:val="Table Grid"/>
    <w:basedOn w:val="TableNormal"/>
    <w:rsid w:val="004A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4A34C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4A34C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MediumShading1-Accent5">
    <w:name w:val="Medium Shading 1 Accent 5"/>
    <w:basedOn w:val="TableNormal"/>
    <w:uiPriority w:val="63"/>
    <w:rsid w:val="004A34C7"/>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ColorfulGrid-Accent5">
    <w:name w:val="Colorful Grid Accent 5"/>
    <w:basedOn w:val="TableNormal"/>
    <w:uiPriority w:val="73"/>
    <w:rsid w:val="004A34C7"/>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Shading-Accent5">
    <w:name w:val="Colorful Shading Accent 5"/>
    <w:basedOn w:val="TableNormal"/>
    <w:uiPriority w:val="71"/>
    <w:rsid w:val="004A34C7"/>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DarkList-Accent5">
    <w:name w:val="Dark List Accent 5"/>
    <w:basedOn w:val="TableNormal"/>
    <w:uiPriority w:val="70"/>
    <w:rsid w:val="004A34C7"/>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MediumGrid3-Accent5">
    <w:name w:val="Medium Grid 3 Accent 5"/>
    <w:basedOn w:val="TableNormal"/>
    <w:uiPriority w:val="69"/>
    <w:rsid w:val="004A34C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paragraph" w:styleId="NormalWeb">
    <w:name w:val="Normal (Web)"/>
    <w:basedOn w:val="Normal"/>
    <w:uiPriority w:val="99"/>
    <w:semiHidden/>
    <w:unhideWhenUsed/>
    <w:rsid w:val="000033B6"/>
    <w:pPr>
      <w:spacing w:before="100" w:beforeAutospacing="1" w:after="100" w:afterAutospacing="1"/>
    </w:pPr>
  </w:style>
  <w:style w:type="character" w:customStyle="1" w:styleId="UnresolvedMention">
    <w:name w:val="Unresolved Mention"/>
    <w:uiPriority w:val="99"/>
    <w:semiHidden/>
    <w:unhideWhenUsed/>
    <w:rsid w:val="00FD7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140743">
      <w:bodyDiv w:val="1"/>
      <w:marLeft w:val="0"/>
      <w:marRight w:val="0"/>
      <w:marTop w:val="0"/>
      <w:marBottom w:val="0"/>
      <w:divBdr>
        <w:top w:val="none" w:sz="0" w:space="0" w:color="auto"/>
        <w:left w:val="none" w:sz="0" w:space="0" w:color="auto"/>
        <w:bottom w:val="none" w:sz="0" w:space="0" w:color="auto"/>
        <w:right w:val="none" w:sz="0" w:space="0" w:color="auto"/>
      </w:divBdr>
    </w:div>
    <w:div w:id="1250314332">
      <w:bodyDiv w:val="1"/>
      <w:marLeft w:val="0"/>
      <w:marRight w:val="0"/>
      <w:marTop w:val="0"/>
      <w:marBottom w:val="0"/>
      <w:divBdr>
        <w:top w:val="none" w:sz="0" w:space="0" w:color="auto"/>
        <w:left w:val="none" w:sz="0" w:space="0" w:color="auto"/>
        <w:bottom w:val="none" w:sz="0" w:space="0" w:color="auto"/>
        <w:right w:val="none" w:sz="0" w:space="0" w:color="auto"/>
      </w:divBdr>
    </w:div>
    <w:div w:id="1267349329">
      <w:bodyDiv w:val="1"/>
      <w:marLeft w:val="0"/>
      <w:marRight w:val="0"/>
      <w:marTop w:val="0"/>
      <w:marBottom w:val="0"/>
      <w:divBdr>
        <w:top w:val="none" w:sz="0" w:space="0" w:color="auto"/>
        <w:left w:val="none" w:sz="0" w:space="0" w:color="auto"/>
        <w:bottom w:val="none" w:sz="0" w:space="0" w:color="auto"/>
        <w:right w:val="none" w:sz="0" w:space="0" w:color="auto"/>
      </w:divBdr>
    </w:div>
    <w:div w:id="1652173724">
      <w:bodyDiv w:val="1"/>
      <w:marLeft w:val="0"/>
      <w:marRight w:val="0"/>
      <w:marTop w:val="0"/>
      <w:marBottom w:val="0"/>
      <w:divBdr>
        <w:top w:val="none" w:sz="0" w:space="0" w:color="auto"/>
        <w:left w:val="none" w:sz="0" w:space="0" w:color="auto"/>
        <w:bottom w:val="none" w:sz="0" w:space="0" w:color="auto"/>
        <w:right w:val="none" w:sz="0" w:space="0" w:color="auto"/>
      </w:divBdr>
    </w:div>
    <w:div w:id="1738241072">
      <w:bodyDiv w:val="1"/>
      <w:marLeft w:val="0"/>
      <w:marRight w:val="0"/>
      <w:marTop w:val="0"/>
      <w:marBottom w:val="0"/>
      <w:divBdr>
        <w:top w:val="none" w:sz="0" w:space="0" w:color="auto"/>
        <w:left w:val="none" w:sz="0" w:space="0" w:color="auto"/>
        <w:bottom w:val="none" w:sz="0" w:space="0" w:color="auto"/>
        <w:right w:val="none" w:sz="0" w:space="0" w:color="auto"/>
      </w:divBdr>
    </w:div>
    <w:div w:id="1954556856">
      <w:bodyDiv w:val="1"/>
      <w:marLeft w:val="0"/>
      <w:marRight w:val="0"/>
      <w:marTop w:val="0"/>
      <w:marBottom w:val="0"/>
      <w:divBdr>
        <w:top w:val="none" w:sz="0" w:space="0" w:color="auto"/>
        <w:left w:val="none" w:sz="0" w:space="0" w:color="auto"/>
        <w:bottom w:val="none" w:sz="0" w:space="0" w:color="auto"/>
        <w:right w:val="none" w:sz="0" w:space="0" w:color="auto"/>
      </w:divBdr>
    </w:div>
    <w:div w:id="203203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763AD-7EC2-4B6D-A325-0E866CE3F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21</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13533</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ThinkPad</cp:lastModifiedBy>
  <cp:revision>73</cp:revision>
  <cp:lastPrinted>2021-06-12T18:11:00Z</cp:lastPrinted>
  <dcterms:created xsi:type="dcterms:W3CDTF">2020-05-13T06:42:00Z</dcterms:created>
  <dcterms:modified xsi:type="dcterms:W3CDTF">2021-06-16T20:47:00Z</dcterms:modified>
</cp:coreProperties>
</file>